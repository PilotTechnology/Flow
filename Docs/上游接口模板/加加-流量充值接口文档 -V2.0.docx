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B050C" w:rsidRDefault="007B050C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7B050C" w:rsidRDefault="007B050C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7B050C" w:rsidRDefault="007B050C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7B050C" w:rsidRDefault="000E3FDD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《加加流量》流量产品接口文档</w:t>
      </w:r>
    </w:p>
    <w:p w:rsidR="007B050C" w:rsidRDefault="007B050C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7B050C" w:rsidRDefault="007B050C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7B050C" w:rsidRDefault="007B050C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7B050C" w:rsidRDefault="000E3FDD">
      <w:pPr>
        <w:jc w:val="center"/>
        <w:rPr>
          <w:rFonts w:ascii="微软雅黑" w:eastAsia="微软雅黑" w:hAnsi="微软雅黑"/>
          <w:b/>
          <w:sz w:val="22"/>
          <w:szCs w:val="44"/>
        </w:rPr>
      </w:pPr>
      <w:r>
        <w:rPr>
          <w:rFonts w:ascii="微软雅黑" w:eastAsia="微软雅黑" w:hAnsi="微软雅黑" w:hint="eastAsia"/>
          <w:b/>
          <w:sz w:val="22"/>
          <w:szCs w:val="44"/>
        </w:rPr>
        <w:t>2015年12月28日V2.0版本</w:t>
      </w:r>
    </w:p>
    <w:p w:rsidR="007B050C" w:rsidRDefault="007B050C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7B050C" w:rsidRDefault="007B050C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7B050C" w:rsidRDefault="007B050C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7B050C" w:rsidRDefault="007B050C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7B050C" w:rsidRDefault="004D6F5B" w:rsidP="00FD602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6"/>
        <w:gridCol w:w="2259"/>
        <w:gridCol w:w="1582"/>
        <w:gridCol w:w="1972"/>
      </w:tblGrid>
      <w:tr w:rsidR="00FD6028" w:rsidRPr="0041433F" w:rsidTr="00FB7026">
        <w:trPr>
          <w:trHeight w:val="483"/>
          <w:jc w:val="center"/>
        </w:trPr>
        <w:tc>
          <w:tcPr>
            <w:tcW w:w="1576" w:type="dxa"/>
            <w:vAlign w:val="center"/>
          </w:tcPr>
          <w:p w:rsidR="00FD6028" w:rsidRPr="0041433F" w:rsidRDefault="00FD6028" w:rsidP="00FB7026">
            <w:pPr>
              <w:pStyle w:val="a6"/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bookmarkStart w:id="0" w:name="OLE_LINK1"/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文档版本号：</w:t>
            </w:r>
          </w:p>
        </w:tc>
        <w:tc>
          <w:tcPr>
            <w:tcW w:w="2259" w:type="dxa"/>
            <w:vAlign w:val="center"/>
          </w:tcPr>
          <w:p w:rsidR="00FD6028" w:rsidRPr="0041433F" w:rsidRDefault="001758F0" w:rsidP="00FB7026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V</w:t>
            </w:r>
            <w:r w:rsidR="00FD6028">
              <w:rPr>
                <w:rFonts w:ascii="微软雅黑" w:eastAsia="微软雅黑" w:hAnsi="微软雅黑" w:cs="Arial" w:hint="eastAsia"/>
                <w:sz w:val="18"/>
                <w:szCs w:val="18"/>
              </w:rPr>
              <w:t>2</w:t>
            </w:r>
            <w:r w:rsidR="00FD6028" w:rsidRPr="0041433F">
              <w:rPr>
                <w:rFonts w:ascii="微软雅黑" w:eastAsia="微软雅黑" w:hAnsi="微软雅黑" w:cs="Arial" w:hint="eastAsia"/>
                <w:sz w:val="18"/>
                <w:szCs w:val="18"/>
              </w:rPr>
              <w:t>.</w:t>
            </w:r>
            <w:r w:rsidR="00FD6028">
              <w:rPr>
                <w:rFonts w:ascii="微软雅黑" w:eastAsia="微软雅黑" w:hAnsi="微软雅黑" w:cs="Arial"/>
                <w:sz w:val="18"/>
                <w:szCs w:val="18"/>
              </w:rPr>
              <w:t>0.0</w:t>
            </w:r>
          </w:p>
        </w:tc>
        <w:tc>
          <w:tcPr>
            <w:tcW w:w="1582" w:type="dxa"/>
            <w:vAlign w:val="center"/>
          </w:tcPr>
          <w:p w:rsidR="00FD6028" w:rsidRPr="0041433F" w:rsidRDefault="00FD6028" w:rsidP="00FB7026">
            <w:pPr>
              <w:pStyle w:val="a6"/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FD6028" w:rsidRPr="0041433F" w:rsidRDefault="00FD6028" w:rsidP="00FB7026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FD6028" w:rsidRPr="0041433F" w:rsidTr="00FB7026">
        <w:trPr>
          <w:trHeight w:val="416"/>
          <w:jc w:val="center"/>
        </w:trPr>
        <w:tc>
          <w:tcPr>
            <w:tcW w:w="1576" w:type="dxa"/>
            <w:vAlign w:val="center"/>
          </w:tcPr>
          <w:p w:rsidR="00FD6028" w:rsidRPr="0041433F" w:rsidRDefault="00FD6028" w:rsidP="00FB7026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文档密级：</w:t>
            </w:r>
          </w:p>
        </w:tc>
        <w:tc>
          <w:tcPr>
            <w:tcW w:w="2259" w:type="dxa"/>
            <w:vAlign w:val="center"/>
          </w:tcPr>
          <w:p w:rsidR="00FD6028" w:rsidRPr="0041433F" w:rsidRDefault="00FD6028" w:rsidP="00FB7026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FD6028" w:rsidRPr="0041433F" w:rsidRDefault="00FD6028" w:rsidP="00FB7026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FD6028" w:rsidRPr="0041433F" w:rsidRDefault="00977E20" w:rsidP="00FB7026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技术</w:t>
            </w:r>
            <w:r w:rsidR="00FD6028" w:rsidRPr="0041433F">
              <w:rPr>
                <w:rFonts w:ascii="微软雅黑" w:eastAsia="微软雅黑" w:hAnsi="微软雅黑" w:cs="Arial" w:hint="eastAsia"/>
                <w:sz w:val="18"/>
                <w:szCs w:val="18"/>
              </w:rPr>
              <w:t>部</w:t>
            </w:r>
          </w:p>
        </w:tc>
      </w:tr>
      <w:tr w:rsidR="00FD6028" w:rsidRPr="0041433F" w:rsidTr="00FB7026">
        <w:trPr>
          <w:trHeight w:val="379"/>
          <w:jc w:val="center"/>
        </w:trPr>
        <w:tc>
          <w:tcPr>
            <w:tcW w:w="1576" w:type="dxa"/>
            <w:vAlign w:val="center"/>
          </w:tcPr>
          <w:p w:rsidR="00FD6028" w:rsidRPr="0041433F" w:rsidRDefault="00FD6028" w:rsidP="00FB7026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产品名：</w:t>
            </w:r>
          </w:p>
        </w:tc>
        <w:tc>
          <w:tcPr>
            <w:tcW w:w="2259" w:type="dxa"/>
            <w:vAlign w:val="center"/>
          </w:tcPr>
          <w:p w:rsidR="00FD6028" w:rsidRPr="0041433F" w:rsidRDefault="000E07C6" w:rsidP="00FB7026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0E07C6">
              <w:rPr>
                <w:rFonts w:ascii="微软雅黑" w:eastAsia="微软雅黑" w:hAnsi="微软雅黑" w:cs="Arial" w:hint="eastAsia"/>
                <w:sz w:val="18"/>
                <w:szCs w:val="18"/>
              </w:rPr>
              <w:t>流量</w:t>
            </w:r>
            <w:r w:rsidR="000E3FDD">
              <w:rPr>
                <w:rFonts w:ascii="微软雅黑" w:eastAsia="微软雅黑" w:hAnsi="微软雅黑" w:cs="Arial" w:hint="eastAsia"/>
                <w:sz w:val="18"/>
                <w:szCs w:val="18"/>
              </w:rPr>
              <w:t>充值</w:t>
            </w:r>
          </w:p>
        </w:tc>
        <w:tc>
          <w:tcPr>
            <w:tcW w:w="1582" w:type="dxa"/>
            <w:vAlign w:val="center"/>
          </w:tcPr>
          <w:p w:rsidR="00FD6028" w:rsidRPr="0041433F" w:rsidRDefault="00FD6028" w:rsidP="00FB7026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FD6028" w:rsidRPr="0041433F" w:rsidRDefault="00FD6028" w:rsidP="00FB7026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FD6028" w:rsidRPr="0041433F" w:rsidTr="00FB7026">
        <w:trPr>
          <w:trHeight w:val="413"/>
          <w:jc w:val="center"/>
        </w:trPr>
        <w:tc>
          <w:tcPr>
            <w:tcW w:w="1576" w:type="dxa"/>
            <w:vAlign w:val="center"/>
          </w:tcPr>
          <w:p w:rsidR="00FD6028" w:rsidRPr="0041433F" w:rsidRDefault="00FD6028" w:rsidP="00FB7026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编写人：</w:t>
            </w:r>
          </w:p>
        </w:tc>
        <w:tc>
          <w:tcPr>
            <w:tcW w:w="2259" w:type="dxa"/>
            <w:vAlign w:val="center"/>
          </w:tcPr>
          <w:p w:rsidR="00FD6028" w:rsidRPr="0041433F" w:rsidRDefault="000E07C6" w:rsidP="00FB7026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吴波,张超</w:t>
            </w:r>
          </w:p>
        </w:tc>
        <w:tc>
          <w:tcPr>
            <w:tcW w:w="1582" w:type="dxa"/>
            <w:vAlign w:val="center"/>
          </w:tcPr>
          <w:p w:rsidR="00FD6028" w:rsidRPr="0041433F" w:rsidRDefault="00FD6028" w:rsidP="00FB7026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FD6028" w:rsidRPr="0041433F" w:rsidRDefault="00FD6028" w:rsidP="00FB7026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201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/</w:t>
            </w:r>
            <w:r w:rsidR="000E07C6">
              <w:rPr>
                <w:rFonts w:ascii="微软雅黑" w:eastAsia="微软雅黑" w:hAnsi="微软雅黑" w:cs="Arial" w:hint="eastAsia"/>
                <w:sz w:val="18"/>
                <w:szCs w:val="18"/>
              </w:rPr>
              <w:t>12</w:t>
            </w: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/</w:t>
            </w:r>
            <w:r w:rsidR="000E07C6">
              <w:rPr>
                <w:rFonts w:ascii="微软雅黑" w:eastAsia="微软雅黑" w:hAnsi="微软雅黑" w:cs="Arial"/>
                <w:sz w:val="18"/>
                <w:szCs w:val="18"/>
              </w:rPr>
              <w:t>28</w:t>
            </w:r>
          </w:p>
        </w:tc>
        <w:bookmarkStart w:id="1" w:name="_GoBack"/>
        <w:bookmarkEnd w:id="1"/>
      </w:tr>
      <w:bookmarkEnd w:id="0"/>
    </w:tbl>
    <w:p w:rsidR="004D6F5B" w:rsidRDefault="004D6F5B" w:rsidP="00FD6028">
      <w:pPr>
        <w:rPr>
          <w:rFonts w:ascii="微软雅黑" w:eastAsia="微软雅黑" w:hAnsi="微软雅黑" w:cs="Arial"/>
          <w:bCs/>
          <w:sz w:val="30"/>
        </w:rPr>
      </w:pPr>
    </w:p>
    <w:p w:rsidR="00FD6028" w:rsidRPr="0041433F" w:rsidRDefault="00FD6028" w:rsidP="00FD6028">
      <w:pPr>
        <w:rPr>
          <w:rFonts w:ascii="微软雅黑" w:eastAsia="微软雅黑" w:hAnsi="微软雅黑" w:cs="Arial"/>
          <w:bCs/>
          <w:sz w:val="30"/>
        </w:rPr>
      </w:pPr>
      <w:r w:rsidRPr="0041433F">
        <w:rPr>
          <w:rFonts w:ascii="微软雅黑" w:eastAsia="微软雅黑" w:hAnsi="微软雅黑" w:cs="Arial"/>
          <w:bCs/>
          <w:sz w:val="28"/>
        </w:rPr>
        <w:t>修订记录：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440"/>
        <w:gridCol w:w="1440"/>
        <w:gridCol w:w="5220"/>
      </w:tblGrid>
      <w:tr w:rsidR="00FD6028" w:rsidRPr="0041433F" w:rsidTr="00FB7026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:rsidR="00FD6028" w:rsidRPr="0041433F" w:rsidRDefault="00FD6028" w:rsidP="00FB7026">
            <w:pPr>
              <w:ind w:left="1"/>
              <w:jc w:val="center"/>
              <w:rPr>
                <w:rFonts w:ascii="微软雅黑" w:eastAsia="微软雅黑" w:hAnsi="微软雅黑" w:cs="Arial"/>
                <w:bCs/>
              </w:rPr>
            </w:pPr>
            <w:r w:rsidRPr="0041433F">
              <w:rPr>
                <w:rFonts w:ascii="微软雅黑" w:eastAsia="微软雅黑" w:hAnsi="微软雅黑" w:cs="Arial"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FD6028" w:rsidRPr="0041433F" w:rsidRDefault="00FD6028" w:rsidP="00FB7026">
            <w:pPr>
              <w:jc w:val="center"/>
              <w:rPr>
                <w:rFonts w:ascii="微软雅黑" w:eastAsia="微软雅黑" w:hAnsi="微软雅黑" w:cs="Arial"/>
                <w:bCs/>
              </w:rPr>
            </w:pPr>
            <w:r w:rsidRPr="0041433F">
              <w:rPr>
                <w:rFonts w:ascii="微软雅黑" w:eastAsia="微软雅黑" w:hAnsi="微软雅黑" w:cs="Arial"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FD6028" w:rsidRPr="0041433F" w:rsidRDefault="00FD6028" w:rsidP="00FB7026">
            <w:pPr>
              <w:jc w:val="center"/>
              <w:rPr>
                <w:rFonts w:ascii="微软雅黑" w:eastAsia="微软雅黑" w:hAnsi="微软雅黑" w:cs="Arial"/>
                <w:bCs/>
              </w:rPr>
            </w:pPr>
            <w:r w:rsidRPr="0041433F">
              <w:rPr>
                <w:rFonts w:ascii="微软雅黑" w:eastAsia="微软雅黑" w:hAnsi="微软雅黑" w:cs="Arial"/>
                <w:bCs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 w:rsidR="00FD6028" w:rsidRPr="0041433F" w:rsidRDefault="00FD6028" w:rsidP="00FB7026">
            <w:pPr>
              <w:jc w:val="center"/>
              <w:rPr>
                <w:rFonts w:ascii="微软雅黑" w:eastAsia="微软雅黑" w:hAnsi="微软雅黑" w:cs="Arial"/>
                <w:bCs/>
              </w:rPr>
            </w:pPr>
            <w:r w:rsidRPr="0041433F">
              <w:rPr>
                <w:rFonts w:ascii="微软雅黑" w:eastAsia="微软雅黑" w:hAnsi="微软雅黑" w:cs="Arial"/>
                <w:bCs/>
              </w:rPr>
              <w:t>修订描述</w:t>
            </w:r>
          </w:p>
        </w:tc>
      </w:tr>
      <w:tr w:rsidR="00FD6028" w:rsidRPr="00074F75" w:rsidTr="00FB7026">
        <w:tc>
          <w:tcPr>
            <w:tcW w:w="1188" w:type="dxa"/>
            <w:vAlign w:val="center"/>
          </w:tcPr>
          <w:p w:rsidR="00FD6028" w:rsidRPr="0041433F" w:rsidRDefault="005F55D4" w:rsidP="00FB7026">
            <w:pPr>
              <w:jc w:val="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</w:rPr>
              <w:t>2</w:t>
            </w:r>
            <w:r w:rsidR="00FD6028" w:rsidRPr="0041433F">
              <w:rPr>
                <w:rFonts w:ascii="微软雅黑" w:eastAsia="微软雅黑" w:hAnsi="微软雅黑" w:cs="Arial" w:hint="eastAsia"/>
              </w:rPr>
              <w:t>.0</w:t>
            </w:r>
          </w:p>
        </w:tc>
        <w:tc>
          <w:tcPr>
            <w:tcW w:w="1440" w:type="dxa"/>
            <w:vAlign w:val="center"/>
          </w:tcPr>
          <w:p w:rsidR="00FD6028" w:rsidRPr="0041433F" w:rsidRDefault="005F55D4" w:rsidP="00FB7026">
            <w:pPr>
              <w:jc w:val="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吴波,张超</w:t>
            </w:r>
          </w:p>
        </w:tc>
        <w:tc>
          <w:tcPr>
            <w:tcW w:w="1440" w:type="dxa"/>
            <w:vAlign w:val="center"/>
          </w:tcPr>
          <w:p w:rsidR="00FD6028" w:rsidRPr="0041433F" w:rsidRDefault="005F55D4" w:rsidP="00FB7026">
            <w:pPr>
              <w:jc w:val="center"/>
              <w:rPr>
                <w:rFonts w:ascii="微软雅黑" w:eastAsia="微软雅黑" w:hAnsi="微软雅黑" w:cs="Arial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201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12</w:t>
            </w: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28</w:t>
            </w:r>
          </w:p>
        </w:tc>
        <w:tc>
          <w:tcPr>
            <w:tcW w:w="5220" w:type="dxa"/>
            <w:vAlign w:val="center"/>
          </w:tcPr>
          <w:p w:rsidR="00FD6028" w:rsidRPr="0041433F" w:rsidRDefault="004D7749" w:rsidP="00FB7026">
            <w:pPr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流量</w:t>
            </w:r>
            <w:r w:rsidR="00050F58">
              <w:rPr>
                <w:rFonts w:ascii="微软雅黑" w:eastAsia="微软雅黑" w:hAnsi="微软雅黑" w:cs="Arial" w:hint="eastAsia"/>
              </w:rPr>
              <w:t>充值</w:t>
            </w:r>
            <w:r>
              <w:rPr>
                <w:rFonts w:ascii="微软雅黑" w:eastAsia="微软雅黑" w:hAnsi="微软雅黑" w:cs="Arial" w:hint="eastAsia"/>
              </w:rPr>
              <w:t>接口</w:t>
            </w:r>
            <w:r w:rsidR="00370F14">
              <w:rPr>
                <w:rFonts w:ascii="微软雅黑" w:eastAsia="微软雅黑" w:hAnsi="微软雅黑" w:cs="Arial" w:hint="eastAsia"/>
              </w:rPr>
              <w:t>，</w:t>
            </w:r>
            <w:r>
              <w:rPr>
                <w:rFonts w:ascii="微软雅黑" w:eastAsia="微软雅黑" w:hAnsi="微软雅黑" w:cs="Arial" w:hint="eastAsia"/>
              </w:rPr>
              <w:t>及相关订单</w:t>
            </w:r>
            <w:r w:rsidR="00074F75">
              <w:rPr>
                <w:rFonts w:ascii="微软雅黑" w:eastAsia="微软雅黑" w:hAnsi="微软雅黑" w:cs="Arial" w:hint="eastAsia"/>
              </w:rPr>
              <w:t>及状态</w:t>
            </w:r>
            <w:r>
              <w:rPr>
                <w:rFonts w:ascii="微软雅黑" w:eastAsia="微软雅黑" w:hAnsi="微软雅黑" w:cs="Arial" w:hint="eastAsia"/>
              </w:rPr>
              <w:t>查询</w:t>
            </w:r>
            <w:r w:rsidR="00074F75">
              <w:rPr>
                <w:rFonts w:ascii="微软雅黑" w:eastAsia="微软雅黑" w:hAnsi="微软雅黑" w:cs="Arial" w:hint="eastAsia"/>
              </w:rPr>
              <w:t>。</w:t>
            </w:r>
          </w:p>
        </w:tc>
      </w:tr>
      <w:tr w:rsidR="00FD6028" w:rsidRPr="0041433F" w:rsidTr="00FB7026">
        <w:tc>
          <w:tcPr>
            <w:tcW w:w="1188" w:type="dxa"/>
            <w:vAlign w:val="center"/>
          </w:tcPr>
          <w:p w:rsidR="00FD6028" w:rsidRPr="0041433F" w:rsidRDefault="005F55D4" w:rsidP="00FB7026">
            <w:pPr>
              <w:jc w:val="center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2</w:t>
            </w:r>
            <w:r w:rsidR="00FD6028" w:rsidRPr="0041433F">
              <w:rPr>
                <w:rFonts w:ascii="微软雅黑" w:eastAsia="微软雅黑" w:hAnsi="微软雅黑" w:cs="Arial" w:hint="eastAsia"/>
              </w:rPr>
              <w:t>.</w:t>
            </w:r>
            <w:r w:rsidR="00FD6028">
              <w:rPr>
                <w:rFonts w:ascii="微软雅黑" w:eastAsia="微软雅黑" w:hAnsi="微软雅黑" w:cs="Arial" w:hint="eastAsia"/>
              </w:rPr>
              <w:t>1</w:t>
            </w:r>
          </w:p>
        </w:tc>
        <w:tc>
          <w:tcPr>
            <w:tcW w:w="1440" w:type="dxa"/>
            <w:vAlign w:val="center"/>
          </w:tcPr>
          <w:p w:rsidR="00FD6028" w:rsidRPr="0041433F" w:rsidRDefault="00FD6028" w:rsidP="00FB7026">
            <w:pPr>
              <w:jc w:val="center"/>
              <w:rPr>
                <w:rFonts w:ascii="微软雅黑" w:eastAsia="微软雅黑" w:hAnsi="微软雅黑" w:cs="Arial"/>
              </w:rPr>
            </w:pPr>
          </w:p>
        </w:tc>
        <w:tc>
          <w:tcPr>
            <w:tcW w:w="1440" w:type="dxa"/>
            <w:vAlign w:val="center"/>
          </w:tcPr>
          <w:p w:rsidR="00FD6028" w:rsidRPr="0041433F" w:rsidRDefault="00FD6028" w:rsidP="00FB7026">
            <w:pPr>
              <w:jc w:val="center"/>
              <w:rPr>
                <w:rFonts w:ascii="微软雅黑" w:eastAsia="微软雅黑" w:hAnsi="微软雅黑" w:cs="Arial"/>
              </w:rPr>
            </w:pPr>
          </w:p>
        </w:tc>
        <w:tc>
          <w:tcPr>
            <w:tcW w:w="5220" w:type="dxa"/>
            <w:vAlign w:val="center"/>
          </w:tcPr>
          <w:p w:rsidR="00FD6028" w:rsidRPr="0041433F" w:rsidRDefault="00FD6028" w:rsidP="00FB7026">
            <w:pPr>
              <w:rPr>
                <w:rFonts w:ascii="微软雅黑" w:eastAsia="微软雅黑" w:hAnsi="微软雅黑" w:cs="Arial"/>
              </w:rPr>
            </w:pPr>
          </w:p>
        </w:tc>
      </w:tr>
    </w:tbl>
    <w:p w:rsidR="009C48D3" w:rsidRDefault="009C48D3" w:rsidP="009C48D3">
      <w:pPr>
        <w:rPr>
          <w:rFonts w:ascii="微软雅黑" w:eastAsia="微软雅黑" w:hAnsi="微软雅黑"/>
          <w:sz w:val="24"/>
          <w:szCs w:val="24"/>
        </w:rPr>
      </w:pPr>
    </w:p>
    <w:p w:rsidR="00FD6028" w:rsidRPr="00FD6028" w:rsidRDefault="009C48D3" w:rsidP="009C48D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7B050C" w:rsidRDefault="000E3FDD">
      <w:pPr>
        <w:pStyle w:val="2"/>
        <w:numPr>
          <w:ilvl w:val="0"/>
          <w:numId w:val="1"/>
        </w:numPr>
        <w:jc w:val="left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业务订购请求</w:t>
      </w:r>
    </w:p>
    <w:p w:rsidR="007B050C" w:rsidRDefault="000E3FDD">
      <w:pPr>
        <w:widowControl/>
        <w:jc w:val="left"/>
        <w:rPr>
          <w:rFonts w:ascii="微软雅黑" w:eastAsia="微软雅黑" w:hAnsi="微软雅黑" w:cs="宋体"/>
          <w:color w:val="2A00FF"/>
          <w:sz w:val="18"/>
          <w:szCs w:val="18"/>
          <w:highlight w:val="white"/>
        </w:rPr>
      </w:pPr>
      <w:r>
        <w:rPr>
          <w:rFonts w:ascii="微软雅黑" w:eastAsia="微软雅黑" w:hAnsi="微软雅黑" w:cs="宋体" w:hint="eastAsia"/>
          <w:sz w:val="18"/>
          <w:szCs w:val="18"/>
        </w:rPr>
        <w:t>采用HTTP GET、POST方式提交请求，要求HTTP的版本为1.1以上，消息编码采用UTF-8。</w:t>
      </w:r>
    </w:p>
    <w:p w:rsidR="007B050C" w:rsidRDefault="000E3FDD">
      <w:pPr>
        <w:widowControl/>
        <w:jc w:val="left"/>
        <w:rPr>
          <w:rFonts w:ascii="微软雅黑" w:eastAsia="微软雅黑" w:hAnsi="微软雅黑" w:cs="宋体"/>
          <w:color w:val="2A00FF"/>
          <w:sz w:val="18"/>
          <w:szCs w:val="18"/>
          <w:highlight w:val="white"/>
        </w:rPr>
      </w:pPr>
      <w:r>
        <w:rPr>
          <w:rFonts w:ascii="微软雅黑" w:eastAsia="微软雅黑" w:hAnsi="微软雅黑" w:cs="宋体" w:hint="eastAsia"/>
          <w:sz w:val="18"/>
          <w:szCs w:val="18"/>
        </w:rPr>
        <w:t>URL:http://</w:t>
      </w:r>
      <w:r>
        <w:rPr>
          <w:rFonts w:ascii="微软雅黑" w:eastAsia="微软雅黑" w:hAnsi="微软雅黑" w:cs="宋体" w:hint="eastAsia"/>
          <w:kern w:val="0"/>
          <w:sz w:val="18"/>
          <w:szCs w:val="18"/>
          <w:lang w:bidi="ar"/>
        </w:rPr>
        <w:t>unify.jjliuliang.com</w:t>
      </w:r>
      <w:r>
        <w:rPr>
          <w:rFonts w:ascii="微软雅黑" w:eastAsia="微软雅黑" w:hAnsi="微软雅黑" w:cs="宋体" w:hint="eastAsia"/>
          <w:sz w:val="18"/>
          <w:szCs w:val="18"/>
        </w:rPr>
        <w:t>:8099/</w:t>
      </w:r>
      <w:r>
        <w:rPr>
          <w:rFonts w:ascii="微软雅黑" w:eastAsia="微软雅黑" w:hAnsi="微软雅黑" w:cs="宋体" w:hint="eastAsia"/>
          <w:color w:val="2A00FF"/>
          <w:sz w:val="18"/>
          <w:szCs w:val="18"/>
          <w:highlight w:val="white"/>
        </w:rPr>
        <w:t>unify-api/flowOrderT（这个接口使用16位密钥+16位向量的AES加密，密钥和向量一样）</w:t>
      </w:r>
    </w:p>
    <w:p w:rsidR="007B050C" w:rsidRDefault="000E3FDD">
      <w:pPr>
        <w:jc w:val="left"/>
        <w:rPr>
          <w:rFonts w:ascii="微软雅黑" w:eastAsia="微软雅黑" w:hAnsi="微软雅黑" w:cs="宋体"/>
          <w:b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sz w:val="18"/>
          <w:szCs w:val="18"/>
        </w:rPr>
        <w:t>1、参数说明：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3"/>
        <w:gridCol w:w="5701"/>
        <w:gridCol w:w="992"/>
        <w:gridCol w:w="709"/>
      </w:tblGrid>
      <w:tr w:rsidR="007B050C">
        <w:tc>
          <w:tcPr>
            <w:tcW w:w="1353" w:type="dxa"/>
            <w:shd w:val="clear" w:color="auto" w:fill="E0E0E0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5701" w:type="dxa"/>
            <w:shd w:val="clear" w:color="auto" w:fill="E0E0E0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992" w:type="dxa"/>
            <w:shd w:val="clear" w:color="auto" w:fill="E0E0E0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E0E0E0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必须</w:t>
            </w:r>
          </w:p>
        </w:tc>
      </w:tr>
      <w:tr w:rsidR="007B050C">
        <w:tc>
          <w:tcPr>
            <w:tcW w:w="1353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us</w:t>
            </w:r>
          </w:p>
        </w:tc>
        <w:tc>
          <w:tcPr>
            <w:tcW w:w="5701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商家标识（由我公司分配）</w:t>
            </w:r>
          </w:p>
        </w:tc>
        <w:tc>
          <w:tcPr>
            <w:tcW w:w="992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709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是</w:t>
            </w:r>
          </w:p>
        </w:tc>
      </w:tr>
      <w:tr w:rsidR="007B050C">
        <w:tc>
          <w:tcPr>
            <w:tcW w:w="1353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parm</w:t>
            </w:r>
          </w:p>
        </w:tc>
        <w:tc>
          <w:tcPr>
            <w:tcW w:w="5701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AES加密后的参数信息，AES密钥，由我公司分配</w:t>
            </w:r>
          </w:p>
        </w:tc>
        <w:tc>
          <w:tcPr>
            <w:tcW w:w="992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709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是</w:t>
            </w:r>
          </w:p>
        </w:tc>
      </w:tr>
      <w:tr w:rsidR="007B050C">
        <w:tc>
          <w:tcPr>
            <w:tcW w:w="1353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ts</w:t>
            </w:r>
          </w:p>
        </w:tc>
        <w:tc>
          <w:tcPr>
            <w:tcW w:w="5701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时间字段精确到毫秒(yyyymmddhhmmssfff)</w:t>
            </w:r>
          </w:p>
        </w:tc>
        <w:tc>
          <w:tcPr>
            <w:tcW w:w="992" w:type="dxa"/>
          </w:tcPr>
          <w:p w:rsidR="007B050C" w:rsidRDefault="000E3FD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709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是</w:t>
            </w:r>
          </w:p>
        </w:tc>
      </w:tr>
      <w:tr w:rsidR="007B050C">
        <w:tc>
          <w:tcPr>
            <w:tcW w:w="1353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sig</w:t>
            </w:r>
          </w:p>
        </w:tc>
        <w:tc>
          <w:tcPr>
            <w:tcW w:w="5701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参数签名: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注意: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sig需要进行md5加密在进行传参,详情见加密方式</w:t>
            </w: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(必选参数)</w:t>
            </w:r>
          </w:p>
        </w:tc>
        <w:tc>
          <w:tcPr>
            <w:tcW w:w="992" w:type="dxa"/>
          </w:tcPr>
          <w:p w:rsidR="007B050C" w:rsidRDefault="000E3FD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709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是</w:t>
            </w:r>
          </w:p>
        </w:tc>
      </w:tr>
      <w:tr w:rsidR="007B050C">
        <w:tc>
          <w:tcPr>
            <w:tcW w:w="1353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thirdSeq</w:t>
            </w:r>
          </w:p>
        </w:tc>
        <w:tc>
          <w:tcPr>
            <w:tcW w:w="5701" w:type="dxa"/>
          </w:tcPr>
          <w:p w:rsidR="007B050C" w:rsidRDefault="000E3FDD">
            <w:pPr>
              <w:tabs>
                <w:tab w:val="left" w:pos="274"/>
              </w:tabs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ab/>
              <w:t>贵公司订单号（保持唯一格式为：公司首字母缩写+18位流水号）</w:t>
            </w:r>
          </w:p>
        </w:tc>
        <w:tc>
          <w:tcPr>
            <w:tcW w:w="992" w:type="dxa"/>
          </w:tcPr>
          <w:p w:rsidR="007B050C" w:rsidRDefault="000E3FD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是</w:t>
            </w:r>
          </w:p>
        </w:tc>
      </w:tr>
    </w:tbl>
    <w:p w:rsidR="007B050C" w:rsidRDefault="007B050C">
      <w:pPr>
        <w:jc w:val="left"/>
        <w:rPr>
          <w:rFonts w:ascii="微软雅黑" w:eastAsia="微软雅黑" w:hAnsi="微软雅黑" w:cs="宋体"/>
          <w:sz w:val="18"/>
          <w:szCs w:val="18"/>
        </w:rPr>
      </w:pPr>
    </w:p>
    <w:p w:rsidR="007B050C" w:rsidRDefault="000E3FDD">
      <w:pPr>
        <w:jc w:val="left"/>
        <w:rPr>
          <w:rFonts w:ascii="微软雅黑" w:eastAsia="微软雅黑" w:hAnsi="微软雅黑" w:cs="宋体"/>
          <w:b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sz w:val="18"/>
          <w:szCs w:val="18"/>
        </w:rPr>
        <w:t>2、parm参数说明：</w:t>
      </w:r>
    </w:p>
    <w:tbl>
      <w:tblPr>
        <w:tblW w:w="8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6"/>
        <w:gridCol w:w="2910"/>
        <w:gridCol w:w="1695"/>
        <w:gridCol w:w="2070"/>
      </w:tblGrid>
      <w:tr w:rsidR="007B050C">
        <w:tc>
          <w:tcPr>
            <w:tcW w:w="1756" w:type="dxa"/>
            <w:shd w:val="clear" w:color="auto" w:fill="E0E0E0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2910" w:type="dxa"/>
            <w:shd w:val="clear" w:color="auto" w:fill="E0E0E0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695" w:type="dxa"/>
            <w:shd w:val="clear" w:color="auto" w:fill="E0E0E0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070" w:type="dxa"/>
            <w:shd w:val="clear" w:color="auto" w:fill="E0E0E0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必须</w:t>
            </w:r>
          </w:p>
        </w:tc>
      </w:tr>
      <w:tr w:rsidR="007B050C">
        <w:tc>
          <w:tcPr>
            <w:tcW w:w="1756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phone</w:t>
            </w:r>
          </w:p>
        </w:tc>
        <w:tc>
          <w:tcPr>
            <w:tcW w:w="2910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电话号码</w:t>
            </w:r>
          </w:p>
        </w:tc>
        <w:tc>
          <w:tcPr>
            <w:tcW w:w="1695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2070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是</w:t>
            </w:r>
          </w:p>
        </w:tc>
      </w:tr>
      <w:tr w:rsidR="007B050C">
        <w:tc>
          <w:tcPr>
            <w:tcW w:w="1756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flow</w:t>
            </w:r>
          </w:p>
        </w:tc>
        <w:tc>
          <w:tcPr>
            <w:tcW w:w="2910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流量大小</w:t>
            </w:r>
          </w:p>
        </w:tc>
        <w:tc>
          <w:tcPr>
            <w:tcW w:w="1695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2070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是</w:t>
            </w:r>
          </w:p>
        </w:tc>
      </w:tr>
      <w:tr w:rsidR="007B050C">
        <w:tc>
          <w:tcPr>
            <w:tcW w:w="1756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type</w:t>
            </w:r>
          </w:p>
        </w:tc>
        <w:tc>
          <w:tcPr>
            <w:tcW w:w="2910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F7F5F"/>
                <w:sz w:val="18"/>
                <w:szCs w:val="18"/>
                <w:highlight w:val="white"/>
              </w:rPr>
              <w:t>充值类型（全国为1，本地为2）</w:t>
            </w:r>
          </w:p>
        </w:tc>
        <w:tc>
          <w:tcPr>
            <w:tcW w:w="1695" w:type="dxa"/>
          </w:tcPr>
          <w:p w:rsidR="007B050C" w:rsidRDefault="000E3FD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2070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是</w:t>
            </w:r>
          </w:p>
        </w:tc>
      </w:tr>
      <w:tr w:rsidR="007B050C">
        <w:tc>
          <w:tcPr>
            <w:tcW w:w="1756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notify</w:t>
            </w:r>
          </w:p>
        </w:tc>
        <w:tc>
          <w:tcPr>
            <w:tcW w:w="2910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回调通知URL</w:t>
            </w:r>
          </w:p>
        </w:tc>
        <w:tc>
          <w:tcPr>
            <w:tcW w:w="1695" w:type="dxa"/>
          </w:tcPr>
          <w:p w:rsidR="007B050C" w:rsidRDefault="000E3FDD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tring</w:t>
            </w:r>
          </w:p>
        </w:tc>
        <w:tc>
          <w:tcPr>
            <w:tcW w:w="2070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否</w:t>
            </w:r>
          </w:p>
        </w:tc>
      </w:tr>
      <w:tr w:rsidR="007B050C">
        <w:tc>
          <w:tcPr>
            <w:tcW w:w="1756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pass</w:t>
            </w:r>
          </w:p>
        </w:tc>
        <w:tc>
          <w:tcPr>
            <w:tcW w:w="2910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透传参数</w:t>
            </w:r>
          </w:p>
        </w:tc>
        <w:tc>
          <w:tcPr>
            <w:tcW w:w="1695" w:type="dxa"/>
          </w:tcPr>
          <w:p w:rsidR="007B050C" w:rsidRDefault="000E3FDD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tring</w:t>
            </w:r>
          </w:p>
        </w:tc>
        <w:tc>
          <w:tcPr>
            <w:tcW w:w="2070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否</w:t>
            </w:r>
          </w:p>
        </w:tc>
      </w:tr>
    </w:tbl>
    <w:p w:rsidR="007B050C" w:rsidRDefault="000E3FDD">
      <w:pPr>
        <w:numPr>
          <w:ilvl w:val="0"/>
          <w:numId w:val="2"/>
        </w:numPr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>参数以</w:t>
      </w:r>
      <w:r>
        <w:rPr>
          <w:rFonts w:ascii="微软雅黑" w:eastAsia="微软雅黑" w:hAnsi="微软雅黑" w:cs="宋体"/>
          <w:sz w:val="18"/>
          <w:szCs w:val="18"/>
        </w:rPr>
        <w:t>”</w:t>
      </w:r>
      <w:r>
        <w:rPr>
          <w:rFonts w:ascii="微软雅黑" w:eastAsia="微软雅黑" w:hAnsi="微软雅黑" w:cs="宋体" w:hint="eastAsia"/>
          <w:sz w:val="18"/>
          <w:szCs w:val="18"/>
        </w:rPr>
        <w:t>&amp;</w:t>
      </w:r>
      <w:r>
        <w:rPr>
          <w:rFonts w:ascii="微软雅黑" w:eastAsia="微软雅黑" w:hAnsi="微软雅黑" w:cs="宋体"/>
          <w:sz w:val="18"/>
          <w:szCs w:val="18"/>
        </w:rPr>
        <w:t>”</w:t>
      </w:r>
      <w:r>
        <w:rPr>
          <w:rFonts w:ascii="微软雅黑" w:eastAsia="微软雅黑" w:hAnsi="微软雅黑" w:cs="宋体" w:hint="eastAsia"/>
          <w:sz w:val="18"/>
          <w:szCs w:val="18"/>
        </w:rPr>
        <w:t>分割</w:t>
      </w:r>
    </w:p>
    <w:p w:rsidR="007B050C" w:rsidRDefault="000E3FDD">
      <w:pPr>
        <w:numPr>
          <w:ilvl w:val="0"/>
          <w:numId w:val="2"/>
        </w:numPr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>phone=13812345678&amp;flow=100&amp;type=1&amp;</w:t>
      </w:r>
      <w:r>
        <w:rPr>
          <w:rFonts w:ascii="微软雅黑" w:eastAsia="微软雅黑" w:hAnsi="微软雅黑" w:cs="宋体" w:hint="eastAsia"/>
          <w:color w:val="FF0000"/>
          <w:sz w:val="18"/>
          <w:szCs w:val="18"/>
        </w:rPr>
        <w:t>notify=</w:t>
      </w:r>
      <w:hyperlink r:id="rId6" w:history="1">
        <w:r>
          <w:rPr>
            <w:rStyle w:val="a5"/>
            <w:rFonts w:ascii="微软雅黑" w:eastAsia="微软雅黑" w:hAnsi="微软雅黑" w:cs="宋体" w:hint="eastAsia"/>
            <w:sz w:val="18"/>
            <w:szCs w:val="18"/>
          </w:rPr>
          <w:t>http://localhost:8080/xxx/xxx/</w:t>
        </w:r>
      </w:hyperlink>
      <w:r>
        <w:rPr>
          <w:rFonts w:ascii="微软雅黑" w:eastAsia="微软雅黑" w:hAnsi="微软雅黑" w:cs="宋体" w:hint="eastAsia"/>
          <w:color w:val="FF0000"/>
          <w:sz w:val="18"/>
          <w:szCs w:val="18"/>
        </w:rPr>
        <w:t>hello&amp;pass=xxxxxx</w:t>
      </w:r>
    </w:p>
    <w:p w:rsidR="007B050C" w:rsidRDefault="000E3FDD">
      <w:pPr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>注意：</w:t>
      </w:r>
    </w:p>
    <w:p w:rsidR="007B050C" w:rsidRDefault="000E3FDD">
      <w:pPr>
        <w:numPr>
          <w:ilvl w:val="0"/>
          <w:numId w:val="3"/>
        </w:numPr>
        <w:jc w:val="left"/>
        <w:rPr>
          <w:rFonts w:ascii="微软雅黑" w:eastAsia="微软雅黑" w:hAnsi="微软雅黑" w:cs="宋体"/>
          <w:color w:val="FF0000"/>
          <w:sz w:val="18"/>
          <w:szCs w:val="18"/>
        </w:rPr>
      </w:pPr>
      <w:r>
        <w:rPr>
          <w:rFonts w:ascii="微软雅黑" w:eastAsia="微软雅黑" w:hAnsi="微软雅黑" w:cs="宋体" w:hint="eastAsia"/>
          <w:color w:val="FF0000"/>
          <w:sz w:val="18"/>
          <w:szCs w:val="18"/>
        </w:rPr>
        <w:t>notify：比如：</w:t>
      </w:r>
      <w:hyperlink r:id="rId7" w:history="1">
        <w:r>
          <w:rPr>
            <w:rStyle w:val="a5"/>
            <w:rFonts w:ascii="微软雅黑" w:eastAsia="微软雅黑" w:hAnsi="微软雅黑" w:cs="宋体" w:hint="eastAsia"/>
            <w:color w:val="FF0000"/>
            <w:sz w:val="18"/>
            <w:szCs w:val="18"/>
          </w:rPr>
          <w:t>http://localhost:8080/xxx/xxx/</w:t>
        </w:r>
      </w:hyperlink>
      <w:r>
        <w:rPr>
          <w:rFonts w:ascii="微软雅黑" w:eastAsia="微软雅黑" w:hAnsi="微软雅黑" w:cs="宋体" w:hint="eastAsia"/>
          <w:color w:val="FF0000"/>
          <w:sz w:val="18"/>
          <w:szCs w:val="18"/>
        </w:rPr>
        <w:t>hello</w:t>
      </w:r>
    </w:p>
    <w:p w:rsidR="007B050C" w:rsidRDefault="000E3FDD">
      <w:pPr>
        <w:numPr>
          <w:ilvl w:val="0"/>
          <w:numId w:val="3"/>
        </w:numPr>
        <w:jc w:val="left"/>
        <w:rPr>
          <w:rStyle w:val="a5"/>
          <w:rFonts w:ascii="微软雅黑" w:eastAsia="微软雅黑" w:hAnsi="微软雅黑" w:cs="宋体"/>
          <w:color w:val="FF0000"/>
          <w:sz w:val="18"/>
          <w:szCs w:val="18"/>
        </w:rPr>
      </w:pPr>
      <w:r>
        <w:rPr>
          <w:rFonts w:ascii="微软雅黑" w:eastAsia="微软雅黑" w:hAnsi="微软雅黑" w:cs="宋体" w:hint="eastAsia"/>
          <w:color w:val="FF0000"/>
          <w:sz w:val="18"/>
          <w:szCs w:val="18"/>
        </w:rPr>
        <w:t>pass：不能包含&amp;、空格的字符</w:t>
      </w:r>
    </w:p>
    <w:p w:rsidR="007B050C" w:rsidRDefault="000E3FDD">
      <w:pPr>
        <w:jc w:val="left"/>
        <w:rPr>
          <w:rStyle w:val="a5"/>
          <w:rFonts w:ascii="微软雅黑" w:eastAsia="微软雅黑" w:hAnsi="微软雅黑" w:cs="宋体"/>
          <w:color w:val="FF0000"/>
          <w:sz w:val="18"/>
          <w:szCs w:val="18"/>
        </w:rPr>
      </w:pPr>
      <w:r>
        <w:rPr>
          <w:rStyle w:val="a5"/>
          <w:rFonts w:ascii="微软雅黑" w:eastAsia="微软雅黑" w:hAnsi="微软雅黑" w:cs="宋体" w:hint="eastAsia"/>
          <w:color w:val="FF0000"/>
          <w:sz w:val="18"/>
          <w:szCs w:val="18"/>
        </w:rPr>
        <w:t>3、回调返回参数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552"/>
        <w:gridCol w:w="992"/>
        <w:gridCol w:w="4111"/>
      </w:tblGrid>
      <w:tr w:rsidR="007B050C">
        <w:tc>
          <w:tcPr>
            <w:tcW w:w="1384" w:type="dxa"/>
            <w:shd w:val="clear" w:color="auto" w:fill="E0E0E0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2552" w:type="dxa"/>
            <w:shd w:val="clear" w:color="auto" w:fill="E0E0E0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992" w:type="dxa"/>
            <w:shd w:val="clear" w:color="auto" w:fill="E0E0E0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111" w:type="dxa"/>
            <w:shd w:val="clear" w:color="auto" w:fill="E0E0E0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必须</w:t>
            </w:r>
          </w:p>
        </w:tc>
      </w:tr>
      <w:tr w:rsidR="007B050C">
        <w:tc>
          <w:tcPr>
            <w:tcW w:w="1384" w:type="dxa"/>
            <w:shd w:val="clear" w:color="auto" w:fill="auto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result</w:t>
            </w:r>
          </w:p>
        </w:tc>
        <w:tc>
          <w:tcPr>
            <w:tcW w:w="2552" w:type="dxa"/>
            <w:shd w:val="clear" w:color="auto" w:fill="auto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返回代码：0 成功</w:t>
            </w:r>
          </w:p>
        </w:tc>
        <w:tc>
          <w:tcPr>
            <w:tcW w:w="992" w:type="dxa"/>
            <w:shd w:val="clear" w:color="auto" w:fill="auto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111" w:type="dxa"/>
            <w:shd w:val="clear" w:color="auto" w:fill="auto"/>
          </w:tcPr>
          <w:p w:rsidR="007B050C" w:rsidRDefault="000E3FD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</w:tr>
      <w:tr w:rsidR="007B050C">
        <w:tc>
          <w:tcPr>
            <w:tcW w:w="1384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msg</w:t>
            </w:r>
          </w:p>
        </w:tc>
        <w:tc>
          <w:tcPr>
            <w:tcW w:w="2552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错误信息（当返回代码不为0）</w:t>
            </w:r>
          </w:p>
        </w:tc>
        <w:tc>
          <w:tcPr>
            <w:tcW w:w="992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4111" w:type="dxa"/>
          </w:tcPr>
          <w:p w:rsidR="007B050C" w:rsidRDefault="000E3FD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</w:tr>
      <w:tr w:rsidR="007B050C">
        <w:tc>
          <w:tcPr>
            <w:tcW w:w="1384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2A00FF"/>
                <w:sz w:val="18"/>
                <w:szCs w:val="18"/>
                <w:highlight w:val="white"/>
              </w:rPr>
              <w:t>transactionId</w:t>
            </w:r>
          </w:p>
        </w:tc>
        <w:tc>
          <w:tcPr>
            <w:tcW w:w="2552" w:type="dxa"/>
          </w:tcPr>
          <w:p w:rsidR="007B050C" w:rsidRDefault="000E3FD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交易ID</w:t>
            </w:r>
          </w:p>
        </w:tc>
        <w:tc>
          <w:tcPr>
            <w:tcW w:w="992" w:type="dxa"/>
          </w:tcPr>
          <w:p w:rsidR="007B050C" w:rsidRDefault="000E3FD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4111" w:type="dxa"/>
          </w:tcPr>
          <w:p w:rsidR="007B050C" w:rsidRDefault="000E3FD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是，和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 xml:space="preserve">rechargeEx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成功返回,</w:t>
            </w:r>
            <w:r>
              <w:rPr>
                <w:rFonts w:ascii="微软雅黑" w:eastAsia="微软雅黑" w:hAnsi="微软雅黑" w:cs="宋体" w:hint="eastAsia"/>
                <w:color w:val="2A00FF"/>
                <w:sz w:val="18"/>
                <w:szCs w:val="18"/>
                <w:highlight w:val="white"/>
              </w:rPr>
              <w:t>transactionId一样</w:t>
            </w:r>
          </w:p>
        </w:tc>
      </w:tr>
      <w:tr w:rsidR="007B050C">
        <w:tc>
          <w:tcPr>
            <w:tcW w:w="1384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color w:val="2A00FF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pass</w:t>
            </w:r>
          </w:p>
        </w:tc>
        <w:tc>
          <w:tcPr>
            <w:tcW w:w="2552" w:type="dxa"/>
          </w:tcPr>
          <w:p w:rsidR="007B050C" w:rsidRDefault="000E3FD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sz w:val="18"/>
                <w:szCs w:val="18"/>
              </w:rPr>
              <w:t>透传参数</w:t>
            </w:r>
          </w:p>
        </w:tc>
        <w:tc>
          <w:tcPr>
            <w:tcW w:w="992" w:type="dxa"/>
          </w:tcPr>
          <w:p w:rsidR="007B050C" w:rsidRDefault="000E3FD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4111" w:type="dxa"/>
          </w:tcPr>
          <w:p w:rsidR="007B050C" w:rsidRDefault="000E3FD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</w:tr>
    </w:tbl>
    <w:p w:rsidR="007B050C" w:rsidRDefault="007B050C">
      <w:pPr>
        <w:jc w:val="left"/>
        <w:rPr>
          <w:rStyle w:val="a5"/>
          <w:rFonts w:ascii="微软雅黑" w:eastAsia="微软雅黑" w:hAnsi="微软雅黑" w:cs="宋体"/>
          <w:sz w:val="18"/>
          <w:szCs w:val="18"/>
        </w:rPr>
      </w:pPr>
    </w:p>
    <w:p w:rsidR="007B050C" w:rsidRDefault="000E3FDD">
      <w:pPr>
        <w:jc w:val="left"/>
        <w:rPr>
          <w:rFonts w:ascii="微软雅黑" w:eastAsia="微软雅黑" w:hAnsi="微软雅黑" w:cs="宋体"/>
          <w:b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sz w:val="18"/>
          <w:szCs w:val="18"/>
        </w:rPr>
        <w:t>4、返回值说明：</w:t>
      </w:r>
      <w:r>
        <w:rPr>
          <w:rFonts w:ascii="微软雅黑" w:eastAsia="微软雅黑" w:hAnsi="微软雅黑" w:cs="宋体" w:hint="eastAsia"/>
          <w:sz w:val="18"/>
          <w:szCs w:val="18"/>
        </w:rPr>
        <w:t>格式：json</w:t>
      </w:r>
    </w:p>
    <w:tbl>
      <w:tblPr>
        <w:tblW w:w="9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4"/>
        <w:gridCol w:w="2788"/>
        <w:gridCol w:w="992"/>
        <w:gridCol w:w="3827"/>
      </w:tblGrid>
      <w:tr w:rsidR="007B050C">
        <w:tc>
          <w:tcPr>
            <w:tcW w:w="1524" w:type="dxa"/>
            <w:shd w:val="clear" w:color="auto" w:fill="E0E0E0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2788" w:type="dxa"/>
            <w:shd w:val="clear" w:color="auto" w:fill="E0E0E0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992" w:type="dxa"/>
            <w:shd w:val="clear" w:color="auto" w:fill="E0E0E0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827" w:type="dxa"/>
            <w:shd w:val="clear" w:color="auto" w:fill="E0E0E0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必须</w:t>
            </w:r>
          </w:p>
        </w:tc>
      </w:tr>
      <w:tr w:rsidR="007B050C">
        <w:tc>
          <w:tcPr>
            <w:tcW w:w="1524" w:type="dxa"/>
            <w:shd w:val="clear" w:color="auto" w:fill="auto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result</w:t>
            </w:r>
          </w:p>
        </w:tc>
        <w:tc>
          <w:tcPr>
            <w:tcW w:w="2788" w:type="dxa"/>
            <w:shd w:val="clear" w:color="auto" w:fill="auto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返回代码：0 成功</w:t>
            </w:r>
          </w:p>
        </w:tc>
        <w:tc>
          <w:tcPr>
            <w:tcW w:w="992" w:type="dxa"/>
            <w:shd w:val="clear" w:color="auto" w:fill="auto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7B050C" w:rsidRDefault="000E3FD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</w:tr>
      <w:tr w:rsidR="007B050C">
        <w:tc>
          <w:tcPr>
            <w:tcW w:w="1524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msg</w:t>
            </w:r>
          </w:p>
        </w:tc>
        <w:tc>
          <w:tcPr>
            <w:tcW w:w="2788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错误信息（当返回代码不为0）</w:t>
            </w:r>
          </w:p>
        </w:tc>
        <w:tc>
          <w:tcPr>
            <w:tcW w:w="992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827" w:type="dxa"/>
          </w:tcPr>
          <w:p w:rsidR="007B050C" w:rsidRDefault="000E3FD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</w:tr>
      <w:tr w:rsidR="007B050C">
        <w:tc>
          <w:tcPr>
            <w:tcW w:w="1524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2A00FF"/>
                <w:sz w:val="18"/>
                <w:szCs w:val="18"/>
                <w:highlight w:val="white"/>
              </w:rPr>
              <w:t>transactionId</w:t>
            </w:r>
          </w:p>
        </w:tc>
        <w:tc>
          <w:tcPr>
            <w:tcW w:w="2788" w:type="dxa"/>
          </w:tcPr>
          <w:p w:rsidR="007B050C" w:rsidRDefault="000E3FD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交易ID</w:t>
            </w:r>
          </w:p>
        </w:tc>
        <w:tc>
          <w:tcPr>
            <w:tcW w:w="992" w:type="dxa"/>
          </w:tcPr>
          <w:p w:rsidR="007B050C" w:rsidRDefault="000E3FD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827" w:type="dxa"/>
          </w:tcPr>
          <w:p w:rsidR="007B050C" w:rsidRDefault="000E3FD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否，当result=“0”成功时，会返回交易ID</w:t>
            </w:r>
          </w:p>
        </w:tc>
      </w:tr>
      <w:tr w:rsidR="007B050C">
        <w:tc>
          <w:tcPr>
            <w:tcW w:w="1524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color w:val="2A00FF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cs="宋体" w:hint="eastAsia"/>
                <w:color w:val="2A00FF"/>
                <w:sz w:val="18"/>
                <w:szCs w:val="18"/>
                <w:highlight w:val="white"/>
              </w:rPr>
              <w:t>callback</w:t>
            </w:r>
          </w:p>
        </w:tc>
        <w:tc>
          <w:tcPr>
            <w:tcW w:w="2788" w:type="dxa"/>
          </w:tcPr>
          <w:p w:rsidR="007B050C" w:rsidRDefault="000E3FD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0=表示最终的订购结果</w:t>
            </w:r>
          </w:p>
          <w:p w:rsidR="007B050C" w:rsidRDefault="000E3FD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1=表示需要回调通知订购结果</w:t>
            </w:r>
          </w:p>
          <w:p w:rsidR="007B050C" w:rsidRDefault="000E3FD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2=表示需要异步查询订购结果，并回调通知用户订购结果</w:t>
            </w:r>
          </w:p>
          <w:p w:rsidR="007B050C" w:rsidRDefault="000E3FD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3=表示订单接收成功</w:t>
            </w:r>
          </w:p>
        </w:tc>
        <w:tc>
          <w:tcPr>
            <w:tcW w:w="992" w:type="dxa"/>
          </w:tcPr>
          <w:p w:rsidR="007B050C" w:rsidRDefault="000E3FD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827" w:type="dxa"/>
          </w:tcPr>
          <w:p w:rsidR="007B050C" w:rsidRDefault="000E3FD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否，当result=“0”成功时有效</w:t>
            </w:r>
          </w:p>
        </w:tc>
      </w:tr>
      <w:tr w:rsidR="007B050C">
        <w:tc>
          <w:tcPr>
            <w:tcW w:w="1524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color w:val="2A00FF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cs="微软雅黑" w:hint="eastAsia"/>
                <w:color w:val="2A00FF"/>
                <w:sz w:val="18"/>
                <w:szCs w:val="18"/>
                <w:highlight w:val="white"/>
              </w:rPr>
              <w:lastRenderedPageBreak/>
              <w:t>discount</w:t>
            </w:r>
          </w:p>
        </w:tc>
        <w:tc>
          <w:tcPr>
            <w:tcW w:w="2788" w:type="dxa"/>
          </w:tcPr>
          <w:p w:rsidR="007B050C" w:rsidRDefault="000E3FD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2A00FF"/>
                <w:sz w:val="18"/>
                <w:szCs w:val="18"/>
                <w:highlight w:val="white"/>
              </w:rPr>
              <w:t>最后的成交价格</w:t>
            </w:r>
          </w:p>
        </w:tc>
        <w:tc>
          <w:tcPr>
            <w:tcW w:w="992" w:type="dxa"/>
          </w:tcPr>
          <w:p w:rsidR="007B050C" w:rsidRDefault="000E3FD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7B050C" w:rsidRDefault="007B050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7B050C" w:rsidRDefault="000E3FDD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sz w:val="18"/>
          <w:szCs w:val="18"/>
        </w:rPr>
        <w:t>5、举例：</w:t>
      </w:r>
    </w:p>
    <w:p w:rsidR="007B050C" w:rsidRDefault="001758F0">
      <w:pPr>
        <w:jc w:val="left"/>
        <w:rPr>
          <w:rFonts w:ascii="微软雅黑" w:eastAsia="微软雅黑" w:hAnsi="微软雅黑" w:cs="宋体"/>
          <w:sz w:val="18"/>
          <w:szCs w:val="18"/>
        </w:rPr>
      </w:pPr>
      <w:hyperlink r:id="rId8" w:history="1">
        <w:r w:rsidR="000E3FDD">
          <w:rPr>
            <w:rFonts w:ascii="微软雅黑" w:eastAsia="微软雅黑" w:hAnsi="微软雅黑" w:cs="宋体" w:hint="eastAsia"/>
            <w:sz w:val="18"/>
            <w:szCs w:val="18"/>
          </w:rPr>
          <w:t>http://</w:t>
        </w:r>
        <w:r w:rsidR="000E3FDD">
          <w:rPr>
            <w:rFonts w:ascii="微软雅黑" w:eastAsia="微软雅黑" w:hAnsi="微软雅黑" w:cs="宋体" w:hint="eastAsia"/>
            <w:kern w:val="0"/>
            <w:sz w:val="18"/>
            <w:szCs w:val="18"/>
            <w:lang w:bidi="ar"/>
          </w:rPr>
          <w:t>unify.jjliuliang.com</w:t>
        </w:r>
        <w:r w:rsidR="000E3FDD">
          <w:rPr>
            <w:rFonts w:ascii="微软雅黑" w:eastAsia="微软雅黑" w:hAnsi="微软雅黑" w:cs="宋体" w:hint="eastAsia"/>
            <w:sz w:val="18"/>
            <w:szCs w:val="18"/>
          </w:rPr>
          <w:t>:8099/</w:t>
        </w:r>
        <w:r w:rsidR="000E3FDD">
          <w:rPr>
            <w:rFonts w:ascii="微软雅黑" w:eastAsia="微软雅黑" w:hAnsi="微软雅黑" w:cs="宋体" w:hint="eastAsia"/>
            <w:color w:val="2A00FF"/>
            <w:sz w:val="18"/>
            <w:szCs w:val="18"/>
            <w:highlight w:val="white"/>
          </w:rPr>
          <w:t>unify-api/flowOrderT</w:t>
        </w:r>
        <w:r w:rsidR="000E3FDD">
          <w:rPr>
            <w:rStyle w:val="a5"/>
            <w:rFonts w:ascii="微软雅黑" w:eastAsia="微软雅黑" w:hAnsi="微软雅黑" w:cs="宋体" w:hint="eastAsia"/>
            <w:sz w:val="18"/>
            <w:szCs w:val="18"/>
          </w:rPr>
          <w:t>?us=12345678&amp;parm=C9B21F4F531D51E2908DF0D70F746325F85BE15F66A11BA70DCB2B8710203F772D19C4B34AEE9349</w:t>
        </w:r>
      </w:hyperlink>
      <w:r w:rsidR="000E3FDD">
        <w:rPr>
          <w:rFonts w:ascii="微软雅黑" w:eastAsia="微软雅黑" w:hAnsi="微软雅黑" w:hint="eastAsia"/>
          <w:sz w:val="18"/>
          <w:szCs w:val="18"/>
        </w:rPr>
        <w:t>&amp;ts=20151011234933123&amp;sig=</w:t>
      </w:r>
      <w:r w:rsidR="000E3FDD">
        <w:rPr>
          <w:rStyle w:val="a5"/>
          <w:rFonts w:ascii="微软雅黑" w:eastAsia="微软雅黑" w:hAnsi="微软雅黑" w:cs="宋体" w:hint="eastAsia"/>
          <w:sz w:val="18"/>
          <w:szCs w:val="18"/>
        </w:rPr>
        <w:t>E15F66A11BA70DCB2B8710203F772D19C4B34AEE9349&amp;thirdSeq=GZYZ1461937537859</w:t>
      </w:r>
    </w:p>
    <w:p w:rsidR="007B050C" w:rsidRDefault="000E3FDD">
      <w:pPr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>成功时返回</w:t>
      </w:r>
    </w:p>
    <w:p w:rsidR="007B050C" w:rsidRDefault="000E3FDD">
      <w:pPr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>{</w:t>
      </w:r>
    </w:p>
    <w:p w:rsidR="007B050C" w:rsidRDefault="000E3FDD">
      <w:pPr>
        <w:ind w:firstLineChars="200" w:firstLine="360"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>"result": "0",</w:t>
      </w:r>
    </w:p>
    <w:p w:rsidR="007B050C" w:rsidRDefault="000E3FDD">
      <w:pPr>
        <w:ind w:firstLineChars="200" w:firstLine="360"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>"msg": "成功"  ,</w:t>
      </w:r>
    </w:p>
    <w:p w:rsidR="007B050C" w:rsidRDefault="000E3FDD">
      <w:pPr>
        <w:ind w:firstLineChars="200" w:firstLine="360"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color w:val="2A00FF"/>
          <w:sz w:val="18"/>
          <w:szCs w:val="18"/>
          <w:highlight w:val="white"/>
        </w:rPr>
        <w:t>transactionId:</w:t>
      </w:r>
      <w:r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 w:hint="eastAsia"/>
          <w:color w:val="2A00FF"/>
          <w:sz w:val="18"/>
          <w:szCs w:val="18"/>
          <w:highlight w:val="white"/>
        </w:rPr>
        <w:t>3000066002015012512012676188</w:t>
      </w:r>
      <w:r>
        <w:rPr>
          <w:rFonts w:ascii="微软雅黑" w:eastAsia="微软雅黑" w:hAnsi="微软雅黑" w:cs="宋体" w:hint="eastAsia"/>
          <w:sz w:val="18"/>
          <w:szCs w:val="18"/>
        </w:rPr>
        <w:t>",</w:t>
      </w:r>
    </w:p>
    <w:p w:rsidR="007B050C" w:rsidRDefault="000E3FDD">
      <w:pPr>
        <w:ind w:firstLineChars="200" w:firstLine="360"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 w:hint="eastAsia"/>
          <w:color w:val="2A00FF"/>
          <w:sz w:val="18"/>
          <w:szCs w:val="18"/>
          <w:highlight w:val="white"/>
        </w:rPr>
        <w:t>callback</w:t>
      </w:r>
      <w:r>
        <w:rPr>
          <w:rFonts w:ascii="微软雅黑" w:eastAsia="微软雅黑" w:hAnsi="微软雅黑" w:cs="宋体" w:hint="eastAsia"/>
          <w:sz w:val="18"/>
          <w:szCs w:val="18"/>
        </w:rPr>
        <w:t>": "0"</w:t>
      </w:r>
    </w:p>
    <w:p w:rsidR="007B050C" w:rsidRDefault="000E3FDD">
      <w:pPr>
        <w:ind w:firstLineChars="200" w:firstLine="36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color w:val="2A00FF"/>
          <w:sz w:val="18"/>
          <w:szCs w:val="18"/>
          <w:highlight w:val="white"/>
        </w:rPr>
        <w:t>discount</w:t>
      </w:r>
      <w:r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color w:val="2A00FF"/>
          <w:sz w:val="18"/>
          <w:szCs w:val="18"/>
          <w:highlight w:val="white"/>
        </w:rPr>
        <w:t>:</w:t>
      </w:r>
      <w:r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color w:val="2A00FF"/>
          <w:sz w:val="18"/>
          <w:szCs w:val="18"/>
          <w:highlight w:val="white"/>
        </w:rPr>
        <w:t>5.21</w:t>
      </w:r>
      <w:r>
        <w:rPr>
          <w:rFonts w:ascii="微软雅黑" w:eastAsia="微软雅黑" w:hAnsi="微软雅黑" w:cs="宋体" w:hint="eastAsia"/>
          <w:sz w:val="18"/>
          <w:szCs w:val="18"/>
        </w:rPr>
        <w:t>"</w:t>
      </w:r>
    </w:p>
    <w:p w:rsidR="007B050C" w:rsidRDefault="000E3FDD">
      <w:pPr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>}</w:t>
      </w:r>
    </w:p>
    <w:p w:rsidR="007B050C" w:rsidRDefault="000E3FDD">
      <w:pPr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>失败返回</w:t>
      </w:r>
    </w:p>
    <w:p w:rsidR="007B050C" w:rsidRDefault="000E3FDD">
      <w:pPr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>{</w:t>
      </w:r>
    </w:p>
    <w:p w:rsidR="007B050C" w:rsidRDefault="000E3FDD">
      <w:pPr>
        <w:ind w:firstLineChars="200" w:firstLine="360"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>"result": "</w:t>
      </w:r>
      <w:r>
        <w:rPr>
          <w:rFonts w:ascii="微软雅黑" w:eastAsia="微软雅黑" w:hAnsi="微软雅黑" w:cs="宋体" w:hint="eastAsia"/>
          <w:color w:val="000000"/>
          <w:sz w:val="18"/>
          <w:szCs w:val="18"/>
        </w:rPr>
        <w:t>10001</w:t>
      </w:r>
      <w:r>
        <w:rPr>
          <w:rFonts w:ascii="微软雅黑" w:eastAsia="微软雅黑" w:hAnsi="微软雅黑" w:cs="宋体" w:hint="eastAsia"/>
          <w:sz w:val="18"/>
          <w:szCs w:val="18"/>
        </w:rPr>
        <w:t>",</w:t>
      </w:r>
    </w:p>
    <w:p w:rsidR="007B050C" w:rsidRDefault="000E3FDD">
      <w:pPr>
        <w:ind w:firstLineChars="200" w:firstLine="360"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>"msg": "</w:t>
      </w:r>
      <w:r>
        <w:rPr>
          <w:rFonts w:ascii="微软雅黑" w:eastAsia="微软雅黑" w:hAnsi="微软雅黑" w:hint="eastAsia"/>
          <w:color w:val="2A00FF"/>
          <w:sz w:val="18"/>
          <w:szCs w:val="18"/>
          <w:highlight w:val="white"/>
        </w:rPr>
        <w:t>参数错误</w:t>
      </w:r>
      <w:r>
        <w:rPr>
          <w:rFonts w:ascii="微软雅黑" w:eastAsia="微软雅黑" w:hAnsi="微软雅黑" w:cs="宋体" w:hint="eastAsia"/>
          <w:sz w:val="18"/>
          <w:szCs w:val="18"/>
        </w:rPr>
        <w:t>"</w:t>
      </w:r>
    </w:p>
    <w:p w:rsidR="007B050C" w:rsidRDefault="000E3FDD">
      <w:pPr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>}</w:t>
      </w:r>
    </w:p>
    <w:p w:rsidR="007B050C" w:rsidRDefault="007B050C">
      <w:pPr>
        <w:jc w:val="left"/>
        <w:rPr>
          <w:rFonts w:ascii="微软雅黑" w:eastAsia="微软雅黑" w:hAnsi="微软雅黑" w:cs="宋体"/>
          <w:sz w:val="18"/>
          <w:szCs w:val="18"/>
        </w:rPr>
      </w:pPr>
    </w:p>
    <w:p w:rsidR="007B050C" w:rsidRDefault="007B050C">
      <w:pPr>
        <w:jc w:val="left"/>
        <w:rPr>
          <w:rFonts w:ascii="微软雅黑" w:eastAsia="微软雅黑" w:hAnsi="微软雅黑" w:cs="宋体"/>
          <w:sz w:val="18"/>
          <w:szCs w:val="18"/>
        </w:rPr>
      </w:pPr>
    </w:p>
    <w:p w:rsidR="007B050C" w:rsidRDefault="007B050C">
      <w:pPr>
        <w:jc w:val="left"/>
        <w:rPr>
          <w:rFonts w:ascii="微软雅黑" w:eastAsia="微软雅黑" w:hAnsi="微软雅黑" w:cs="宋体"/>
          <w:sz w:val="18"/>
          <w:szCs w:val="18"/>
        </w:rPr>
      </w:pPr>
    </w:p>
    <w:p w:rsidR="007B050C" w:rsidRDefault="000E3FDD">
      <w:pPr>
        <w:pStyle w:val="2"/>
        <w:numPr>
          <w:ilvl w:val="0"/>
          <w:numId w:val="1"/>
        </w:numPr>
        <w:jc w:val="left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业务订购查询</w:t>
      </w:r>
    </w:p>
    <w:p w:rsidR="007B050C" w:rsidRDefault="000E3FDD">
      <w:pPr>
        <w:numPr>
          <w:ilvl w:val="0"/>
          <w:numId w:val="4"/>
        </w:numPr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>采用HTTP GET、POST方式提交请求，要求HTTP的版本为1.1以上，消息编码采用UTF-8。</w:t>
      </w:r>
    </w:p>
    <w:p w:rsidR="007B050C" w:rsidRDefault="000E3FDD">
      <w:pPr>
        <w:widowControl/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>URL:http://</w:t>
      </w:r>
      <w:r>
        <w:rPr>
          <w:rFonts w:ascii="微软雅黑" w:eastAsia="微软雅黑" w:hAnsi="微软雅黑" w:cs="宋体" w:hint="eastAsia"/>
          <w:kern w:val="0"/>
          <w:sz w:val="18"/>
          <w:szCs w:val="18"/>
          <w:lang w:bidi="ar"/>
        </w:rPr>
        <w:t>unify.jjliuliang.com</w:t>
      </w:r>
      <w:r>
        <w:rPr>
          <w:rFonts w:ascii="微软雅黑" w:eastAsia="微软雅黑" w:hAnsi="微软雅黑" w:cs="宋体" w:hint="eastAsia"/>
          <w:sz w:val="18"/>
          <w:szCs w:val="18"/>
        </w:rPr>
        <w:t>:8099/</w:t>
      </w:r>
      <w:r>
        <w:rPr>
          <w:rFonts w:ascii="微软雅黑" w:eastAsia="微软雅黑" w:hAnsi="微软雅黑" w:cs="宋体" w:hint="eastAsia"/>
          <w:color w:val="2A00FF"/>
          <w:sz w:val="18"/>
          <w:szCs w:val="18"/>
          <w:highlight w:val="white"/>
        </w:rPr>
        <w:t>unify-api/flowOrderSearch</w:t>
      </w:r>
    </w:p>
    <w:p w:rsidR="007B050C" w:rsidRDefault="000E3FDD">
      <w:pPr>
        <w:jc w:val="left"/>
        <w:rPr>
          <w:rFonts w:ascii="微软雅黑" w:eastAsia="微软雅黑" w:hAnsi="微软雅黑" w:cs="宋体"/>
          <w:b/>
          <w:bCs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sz w:val="18"/>
          <w:szCs w:val="18"/>
        </w:rPr>
        <w:t>参数说明：</w:t>
      </w:r>
    </w:p>
    <w:tbl>
      <w:tblPr>
        <w:tblW w:w="7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556"/>
        <w:gridCol w:w="1710"/>
        <w:gridCol w:w="756"/>
      </w:tblGrid>
      <w:tr w:rsidR="007B050C">
        <w:tc>
          <w:tcPr>
            <w:tcW w:w="2130" w:type="dxa"/>
            <w:shd w:val="clear" w:color="auto" w:fill="E0E0E0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2556" w:type="dxa"/>
            <w:shd w:val="clear" w:color="auto" w:fill="E0E0E0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710" w:type="dxa"/>
            <w:shd w:val="clear" w:color="auto" w:fill="E0E0E0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756" w:type="dxa"/>
            <w:shd w:val="clear" w:color="auto" w:fill="E0E0E0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必须</w:t>
            </w:r>
          </w:p>
        </w:tc>
      </w:tr>
      <w:tr w:rsidR="007B050C">
        <w:tc>
          <w:tcPr>
            <w:tcW w:w="2130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us</w:t>
            </w:r>
          </w:p>
        </w:tc>
        <w:tc>
          <w:tcPr>
            <w:tcW w:w="2556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商家标识（由我公司分配）</w:t>
            </w:r>
          </w:p>
        </w:tc>
        <w:tc>
          <w:tcPr>
            <w:tcW w:w="1710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756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是</w:t>
            </w:r>
          </w:p>
        </w:tc>
      </w:tr>
      <w:tr w:rsidR="007B050C">
        <w:tc>
          <w:tcPr>
            <w:tcW w:w="2130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phone</w:t>
            </w:r>
          </w:p>
        </w:tc>
        <w:tc>
          <w:tcPr>
            <w:tcW w:w="2556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用户号码</w:t>
            </w:r>
          </w:p>
        </w:tc>
        <w:tc>
          <w:tcPr>
            <w:tcW w:w="1710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756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是</w:t>
            </w:r>
          </w:p>
        </w:tc>
      </w:tr>
      <w:tr w:rsidR="007B050C">
        <w:tc>
          <w:tcPr>
            <w:tcW w:w="2130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orderSeq</w:t>
            </w:r>
          </w:p>
        </w:tc>
        <w:tc>
          <w:tcPr>
            <w:tcW w:w="2556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我公司的订单号</w:t>
            </w:r>
          </w:p>
        </w:tc>
        <w:tc>
          <w:tcPr>
            <w:tcW w:w="1710" w:type="dxa"/>
          </w:tcPr>
          <w:p w:rsidR="007B050C" w:rsidRDefault="000E3FD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756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是</w:t>
            </w:r>
          </w:p>
        </w:tc>
      </w:tr>
    </w:tbl>
    <w:p w:rsidR="007B050C" w:rsidRDefault="000E3FDD">
      <w:pPr>
        <w:jc w:val="left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sz w:val="18"/>
          <w:szCs w:val="18"/>
        </w:rPr>
        <w:t>返回值说明：</w:t>
      </w:r>
      <w:r>
        <w:rPr>
          <w:rFonts w:ascii="微软雅黑" w:eastAsia="微软雅黑" w:hAnsi="微软雅黑" w:cs="宋体" w:hint="eastAsia"/>
          <w:b/>
          <w:sz w:val="18"/>
          <w:szCs w:val="18"/>
        </w:rPr>
        <w:t>格式：</w:t>
      </w:r>
      <w:r>
        <w:rPr>
          <w:rFonts w:ascii="微软雅黑" w:eastAsia="微软雅黑" w:hAnsi="微软雅黑" w:cs="宋体" w:hint="eastAsia"/>
          <w:sz w:val="18"/>
          <w:szCs w:val="18"/>
        </w:rPr>
        <w:t>json</w:t>
      </w:r>
    </w:p>
    <w:p w:rsidR="007B050C" w:rsidRDefault="007B050C">
      <w:pPr>
        <w:jc w:val="left"/>
        <w:rPr>
          <w:rFonts w:ascii="微软雅黑" w:eastAsia="微软雅黑" w:hAnsi="微软雅黑" w:cs="宋体"/>
          <w:sz w:val="18"/>
          <w:szCs w:val="18"/>
        </w:rPr>
      </w:pP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4645"/>
        <w:gridCol w:w="992"/>
        <w:gridCol w:w="709"/>
      </w:tblGrid>
      <w:tr w:rsidR="007B050C">
        <w:tc>
          <w:tcPr>
            <w:tcW w:w="1984" w:type="dxa"/>
            <w:shd w:val="clear" w:color="auto" w:fill="E0E0E0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645" w:type="dxa"/>
            <w:shd w:val="clear" w:color="auto" w:fill="E0E0E0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992" w:type="dxa"/>
            <w:shd w:val="clear" w:color="auto" w:fill="E0E0E0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E0E0E0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sz w:val="18"/>
                <w:szCs w:val="18"/>
              </w:rPr>
              <w:t>必须</w:t>
            </w:r>
          </w:p>
        </w:tc>
      </w:tr>
      <w:tr w:rsidR="007B050C">
        <w:tc>
          <w:tcPr>
            <w:tcW w:w="1984" w:type="dxa"/>
            <w:shd w:val="clear" w:color="auto" w:fill="auto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result</w:t>
            </w:r>
          </w:p>
        </w:tc>
        <w:tc>
          <w:tcPr>
            <w:tcW w:w="4645" w:type="dxa"/>
            <w:shd w:val="clear" w:color="auto" w:fill="auto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返回代码：0 成功</w:t>
            </w:r>
          </w:p>
        </w:tc>
        <w:tc>
          <w:tcPr>
            <w:tcW w:w="992" w:type="dxa"/>
            <w:shd w:val="clear" w:color="auto" w:fill="auto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:rsidR="007B050C" w:rsidRDefault="000E3FD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</w:tr>
      <w:tr w:rsidR="007B050C">
        <w:tc>
          <w:tcPr>
            <w:tcW w:w="1984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msg</w:t>
            </w:r>
          </w:p>
        </w:tc>
        <w:tc>
          <w:tcPr>
            <w:tcW w:w="4645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错误信息（当返回代码不为0）</w:t>
            </w:r>
          </w:p>
        </w:tc>
        <w:tc>
          <w:tcPr>
            <w:tcW w:w="992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709" w:type="dxa"/>
          </w:tcPr>
          <w:p w:rsidR="007B050C" w:rsidRDefault="000E3FD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</w:tr>
      <w:tr w:rsidR="007B050C">
        <w:tc>
          <w:tcPr>
            <w:tcW w:w="1984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highlight w:val="white"/>
              </w:rPr>
              <w:t>orderId</w:t>
            </w:r>
          </w:p>
        </w:tc>
        <w:tc>
          <w:tcPr>
            <w:tcW w:w="4645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F7F5F"/>
                <w:sz w:val="18"/>
                <w:szCs w:val="18"/>
                <w:highlight w:val="white"/>
              </w:rPr>
              <w:t>订单ID</w:t>
            </w:r>
          </w:p>
        </w:tc>
        <w:tc>
          <w:tcPr>
            <w:tcW w:w="992" w:type="dxa"/>
          </w:tcPr>
          <w:p w:rsidR="007B050C" w:rsidRDefault="007B050C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7B050C" w:rsidRDefault="007B050C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7B050C">
        <w:tc>
          <w:tcPr>
            <w:tcW w:w="1984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color w:val="2A00FF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highlight w:val="white"/>
              </w:rPr>
              <w:t>orderTime</w:t>
            </w:r>
          </w:p>
        </w:tc>
        <w:tc>
          <w:tcPr>
            <w:tcW w:w="4645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F7F5F"/>
                <w:sz w:val="18"/>
                <w:szCs w:val="18"/>
                <w:highlight w:val="white"/>
              </w:rPr>
              <w:t>订单开始时间</w:t>
            </w:r>
          </w:p>
        </w:tc>
        <w:tc>
          <w:tcPr>
            <w:tcW w:w="992" w:type="dxa"/>
          </w:tcPr>
          <w:p w:rsidR="007B050C" w:rsidRDefault="007B050C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7B050C" w:rsidRDefault="007B050C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7B050C">
        <w:tc>
          <w:tcPr>
            <w:tcW w:w="1984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highlight w:val="white"/>
              </w:rPr>
              <w:lastRenderedPageBreak/>
              <w:t>orderEndTime</w:t>
            </w:r>
          </w:p>
        </w:tc>
        <w:tc>
          <w:tcPr>
            <w:tcW w:w="4645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color w:val="3F7F5F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cs="宋体" w:hint="eastAsia"/>
                <w:color w:val="3F7F5F"/>
                <w:sz w:val="18"/>
                <w:szCs w:val="18"/>
                <w:highlight w:val="white"/>
              </w:rPr>
              <w:t>订单结束时间，如果为空，表示订单没有结果返回</w:t>
            </w:r>
          </w:p>
        </w:tc>
        <w:tc>
          <w:tcPr>
            <w:tcW w:w="992" w:type="dxa"/>
          </w:tcPr>
          <w:p w:rsidR="007B050C" w:rsidRDefault="007B050C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7B050C" w:rsidRDefault="007B050C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7B050C">
        <w:tc>
          <w:tcPr>
            <w:tcW w:w="1984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highlight w:val="white"/>
              </w:rPr>
              <w:t>orderStatus</w:t>
            </w:r>
          </w:p>
        </w:tc>
        <w:tc>
          <w:tcPr>
            <w:tcW w:w="4645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color w:val="3F7F5F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cs="宋体" w:hint="eastAsia"/>
                <w:color w:val="3F7F5F"/>
                <w:sz w:val="18"/>
                <w:szCs w:val="18"/>
                <w:highlight w:val="white"/>
              </w:rPr>
              <w:t>订单状态, 0=订购处理中 ， 1=订购成功  2=订购失败</w:t>
            </w:r>
          </w:p>
        </w:tc>
        <w:tc>
          <w:tcPr>
            <w:tcW w:w="992" w:type="dxa"/>
          </w:tcPr>
          <w:p w:rsidR="007B050C" w:rsidRDefault="007B050C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7B050C" w:rsidRDefault="007B050C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7B050C">
        <w:tc>
          <w:tcPr>
            <w:tcW w:w="1984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highlight w:val="white"/>
              </w:rPr>
              <w:t>orderType</w:t>
            </w:r>
          </w:p>
        </w:tc>
        <w:tc>
          <w:tcPr>
            <w:tcW w:w="4645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color w:val="3F7F5F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cs="宋体" w:hint="eastAsia"/>
                <w:color w:val="3F7F5F"/>
                <w:sz w:val="18"/>
                <w:szCs w:val="18"/>
                <w:highlight w:val="white"/>
              </w:rPr>
              <w:t>订单类型,  1=订购流量 2=订购话费 3=兑换码订购</w:t>
            </w:r>
          </w:p>
        </w:tc>
        <w:tc>
          <w:tcPr>
            <w:tcW w:w="992" w:type="dxa"/>
          </w:tcPr>
          <w:p w:rsidR="007B050C" w:rsidRDefault="007B050C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7B050C" w:rsidRDefault="007B050C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7B050C">
        <w:tc>
          <w:tcPr>
            <w:tcW w:w="1984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highlight w:val="white"/>
              </w:rPr>
              <w:t>thirdSeq</w:t>
            </w:r>
          </w:p>
        </w:tc>
        <w:tc>
          <w:tcPr>
            <w:tcW w:w="4645" w:type="dxa"/>
          </w:tcPr>
          <w:p w:rsidR="007B050C" w:rsidRDefault="000E3FDD">
            <w:pPr>
              <w:rPr>
                <w:rFonts w:ascii="微软雅黑" w:eastAsia="微软雅黑" w:hAnsi="微软雅黑" w:cs="宋体"/>
                <w:color w:val="3F7F5F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cs="宋体" w:hint="eastAsia"/>
                <w:color w:val="3F7F5F"/>
                <w:sz w:val="18"/>
                <w:szCs w:val="18"/>
                <w:highlight w:val="white"/>
              </w:rPr>
              <w:t>贵公司订单号</w:t>
            </w:r>
          </w:p>
        </w:tc>
        <w:tc>
          <w:tcPr>
            <w:tcW w:w="992" w:type="dxa"/>
          </w:tcPr>
          <w:p w:rsidR="007B050C" w:rsidRDefault="007B050C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7B050C" w:rsidRDefault="007B050C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7B050C">
        <w:tc>
          <w:tcPr>
            <w:tcW w:w="1984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highlight w:val="white"/>
              </w:rPr>
              <w:t>orderFlow</w:t>
            </w:r>
          </w:p>
        </w:tc>
        <w:tc>
          <w:tcPr>
            <w:tcW w:w="4645" w:type="dxa"/>
          </w:tcPr>
          <w:p w:rsidR="007B050C" w:rsidRDefault="000E3FDD">
            <w:pPr>
              <w:jc w:val="center"/>
              <w:rPr>
                <w:rFonts w:ascii="微软雅黑" w:eastAsia="微软雅黑" w:hAnsi="微软雅黑" w:cs="宋体"/>
                <w:color w:val="3F7F5F"/>
                <w:sz w:val="18"/>
                <w:szCs w:val="18"/>
                <w:highlight w:val="white"/>
              </w:rPr>
            </w:pPr>
            <w:r>
              <w:rPr>
                <w:rFonts w:ascii="微软雅黑" w:eastAsia="微软雅黑" w:hAnsi="微软雅黑" w:cs="宋体" w:hint="eastAsia"/>
                <w:color w:val="3F7F5F"/>
                <w:sz w:val="18"/>
                <w:szCs w:val="18"/>
                <w:highlight w:val="white"/>
              </w:rPr>
              <w:t>订单流量大小</w:t>
            </w:r>
          </w:p>
        </w:tc>
        <w:tc>
          <w:tcPr>
            <w:tcW w:w="992" w:type="dxa"/>
          </w:tcPr>
          <w:p w:rsidR="007B050C" w:rsidRDefault="007B050C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7B050C" w:rsidRDefault="007B050C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7B050C" w:rsidRDefault="007B050C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sz w:val="18"/>
          <w:szCs w:val="18"/>
        </w:rPr>
      </w:pPr>
    </w:p>
    <w:p w:rsidR="007B050C" w:rsidRDefault="000E3FDD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sz w:val="18"/>
          <w:szCs w:val="18"/>
        </w:rPr>
        <w:t>2、举例：</w:t>
      </w:r>
    </w:p>
    <w:p w:rsidR="007B050C" w:rsidRDefault="001758F0">
      <w:pPr>
        <w:jc w:val="left"/>
        <w:rPr>
          <w:rFonts w:ascii="微软雅黑" w:eastAsia="微软雅黑" w:hAnsi="微软雅黑" w:cs="宋体"/>
          <w:sz w:val="18"/>
          <w:szCs w:val="18"/>
        </w:rPr>
      </w:pPr>
      <w:hyperlink r:id="rId9" w:history="1">
        <w:r w:rsidR="000E3FDD">
          <w:rPr>
            <w:rFonts w:ascii="微软雅黑" w:eastAsia="微软雅黑" w:hAnsi="微软雅黑" w:cs="宋体" w:hint="eastAsia"/>
            <w:sz w:val="18"/>
            <w:szCs w:val="18"/>
          </w:rPr>
          <w:t>http://</w:t>
        </w:r>
        <w:r w:rsidR="000E3FDD">
          <w:rPr>
            <w:rFonts w:ascii="微软雅黑" w:eastAsia="微软雅黑" w:hAnsi="微软雅黑" w:cs="宋体" w:hint="eastAsia"/>
            <w:kern w:val="0"/>
            <w:sz w:val="18"/>
            <w:szCs w:val="18"/>
            <w:lang w:bidi="ar"/>
          </w:rPr>
          <w:t>unify.jjliuliang.com</w:t>
        </w:r>
        <w:r w:rsidR="000E3FDD">
          <w:rPr>
            <w:rFonts w:ascii="微软雅黑" w:eastAsia="微软雅黑" w:hAnsi="微软雅黑" w:cs="宋体" w:hint="eastAsia"/>
            <w:sz w:val="18"/>
            <w:szCs w:val="18"/>
          </w:rPr>
          <w:t>:8099/</w:t>
        </w:r>
        <w:r w:rsidR="000E3FDD">
          <w:rPr>
            <w:rFonts w:ascii="微软雅黑" w:eastAsia="微软雅黑" w:hAnsi="微软雅黑" w:cs="宋体" w:hint="eastAsia"/>
            <w:color w:val="2A00FF"/>
            <w:sz w:val="18"/>
            <w:szCs w:val="18"/>
            <w:highlight w:val="white"/>
          </w:rPr>
          <w:t>unify-api/flowOrderSearch</w:t>
        </w:r>
        <w:r w:rsidR="000E3FDD">
          <w:rPr>
            <w:rStyle w:val="a5"/>
            <w:rFonts w:ascii="微软雅黑" w:eastAsia="微软雅黑" w:hAnsi="微软雅黑" w:cs="宋体" w:hint="eastAsia"/>
            <w:sz w:val="18"/>
            <w:szCs w:val="18"/>
          </w:rPr>
          <w:t>?us=</w:t>
        </w:r>
        <w:r w:rsidR="000E3FDD">
          <w:rPr>
            <w:rFonts w:ascii="微软雅黑" w:eastAsia="微软雅黑" w:hAnsi="微软雅黑" w:cs="lucida Grande" w:hint="eastAsia"/>
            <w:color w:val="005AA0"/>
            <w:sz w:val="18"/>
            <w:szCs w:val="18"/>
            <w:shd w:val="clear" w:color="auto" w:fill="E6E6E6"/>
          </w:rPr>
          <w:t>800000</w:t>
        </w:r>
        <w:r w:rsidR="000E3FDD">
          <w:rPr>
            <w:rStyle w:val="a5"/>
            <w:rFonts w:ascii="微软雅黑" w:eastAsia="微软雅黑" w:hAnsi="微软雅黑" w:cs="宋体" w:hint="eastAsia"/>
            <w:sz w:val="18"/>
            <w:szCs w:val="18"/>
          </w:rPr>
          <w:t>&amp;</w:t>
        </w:r>
      </w:hyperlink>
      <w:r w:rsidR="000E3FDD">
        <w:rPr>
          <w:rFonts w:ascii="微软雅黑" w:eastAsia="微软雅黑" w:hAnsi="微软雅黑" w:hint="eastAsia"/>
          <w:sz w:val="18"/>
          <w:szCs w:val="18"/>
        </w:rPr>
        <w:t>phone=13391781662</w:t>
      </w:r>
    </w:p>
    <w:p w:rsidR="007B050C" w:rsidRDefault="000E3FDD">
      <w:pPr>
        <w:pStyle w:val="HTML"/>
        <w:widowControl/>
        <w:rPr>
          <w:rFonts w:ascii="微软雅黑" w:eastAsia="微软雅黑" w:hAnsi="微软雅黑" w:hint="default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>{"msg":"成功","order":[{"orderEndTime":"2015-11-22 20:00:14","orderFlow":"0","orderId":"IP9000222201511221958288878","orderStatus":"1","orderTime":"2015-11-22 19:58:28","orderType":"2"},{"orderEndTime":"2015-11-25 17:11:10","orderFlow":"10","orderId":"8000001339178166220151125045048478","orderStatus":"1","orderTime":"2015-11-25 16:50:48","orderType":"1"},{"orderEndTime":"2015-11-25 17:22:51","orderFlow":"10","orderId":"8000001339178166220151125052102526","orderStatus":"1","orderTime":"2015-11-25 17:21:02","orderType":"1"},{"orderEndTime":"2015-11-25 22:34:22","orderFlow":"10","orderId":"8000001339178166220151125103312677","orderStatus":"1","orderTime":"2015-11-25 22:33:13","orderType":"1"}],"result":"0"}</w:t>
      </w:r>
    </w:p>
    <w:p w:rsidR="007B050C" w:rsidRDefault="000E3FDD">
      <w:pPr>
        <w:pStyle w:val="2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三 、返回值说明</w:t>
      </w:r>
    </w:p>
    <w:tbl>
      <w:tblPr>
        <w:tblW w:w="5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4252"/>
      </w:tblGrid>
      <w:tr w:rsidR="007B050C">
        <w:trPr>
          <w:trHeight w:val="285"/>
        </w:trPr>
        <w:tc>
          <w:tcPr>
            <w:tcW w:w="1575" w:type="dxa"/>
            <w:vAlign w:val="center"/>
          </w:tcPr>
          <w:p w:rsidR="007B050C" w:rsidRDefault="000E3FDD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错误id</w:t>
            </w:r>
          </w:p>
        </w:tc>
        <w:tc>
          <w:tcPr>
            <w:tcW w:w="4252" w:type="dxa"/>
            <w:vAlign w:val="center"/>
          </w:tcPr>
          <w:p w:rsidR="007B050C" w:rsidRDefault="000E3FDD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信息msg</w:t>
            </w:r>
          </w:p>
        </w:tc>
      </w:tr>
      <w:tr w:rsidR="007B050C">
        <w:trPr>
          <w:trHeight w:val="285"/>
        </w:trPr>
        <w:tc>
          <w:tcPr>
            <w:tcW w:w="1575" w:type="dxa"/>
            <w:vAlign w:val="center"/>
          </w:tcPr>
          <w:p w:rsidR="007B050C" w:rsidRDefault="000E3FDD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4252" w:type="dxa"/>
            <w:vAlign w:val="center"/>
          </w:tcPr>
          <w:p w:rsidR="007B050C" w:rsidRDefault="000E3FDD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成功</w:t>
            </w:r>
          </w:p>
        </w:tc>
      </w:tr>
      <w:tr w:rsidR="007B050C">
        <w:trPr>
          <w:trHeight w:val="285"/>
        </w:trPr>
        <w:tc>
          <w:tcPr>
            <w:tcW w:w="1575" w:type="dxa"/>
            <w:vAlign w:val="center"/>
          </w:tcPr>
          <w:p w:rsidR="007B050C" w:rsidRDefault="000E3FDD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10001</w:t>
            </w:r>
          </w:p>
        </w:tc>
        <w:tc>
          <w:tcPr>
            <w:tcW w:w="4252" w:type="dxa"/>
            <w:vAlign w:val="center"/>
          </w:tcPr>
          <w:p w:rsidR="007B050C" w:rsidRDefault="000E3FDD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white"/>
              </w:rPr>
              <w:t>参数错误</w:t>
            </w:r>
          </w:p>
        </w:tc>
      </w:tr>
      <w:tr w:rsidR="007B050C">
        <w:trPr>
          <w:trHeight w:val="285"/>
        </w:trPr>
        <w:tc>
          <w:tcPr>
            <w:tcW w:w="1575" w:type="dxa"/>
            <w:vAlign w:val="center"/>
          </w:tcPr>
          <w:p w:rsidR="007B050C" w:rsidRDefault="000E3FDD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10002</w:t>
            </w:r>
          </w:p>
        </w:tc>
        <w:tc>
          <w:tcPr>
            <w:tcW w:w="4252" w:type="dxa"/>
            <w:vAlign w:val="center"/>
          </w:tcPr>
          <w:p w:rsidR="007B050C" w:rsidRDefault="000E3FDD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white"/>
              </w:rPr>
              <w:t>手机未查到运营商</w:t>
            </w:r>
          </w:p>
        </w:tc>
      </w:tr>
      <w:tr w:rsidR="007B050C">
        <w:trPr>
          <w:trHeight w:val="285"/>
        </w:trPr>
        <w:tc>
          <w:tcPr>
            <w:tcW w:w="1575" w:type="dxa"/>
            <w:vAlign w:val="center"/>
          </w:tcPr>
          <w:p w:rsidR="007B050C" w:rsidRDefault="000E3FDD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white"/>
              </w:rPr>
              <w:t>10003</w:t>
            </w:r>
          </w:p>
        </w:tc>
        <w:tc>
          <w:tcPr>
            <w:tcW w:w="4252" w:type="dxa"/>
            <w:vAlign w:val="center"/>
          </w:tcPr>
          <w:p w:rsidR="007B050C" w:rsidRDefault="000E3FDD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white"/>
              </w:rPr>
              <w:t>用户错误</w:t>
            </w:r>
          </w:p>
        </w:tc>
      </w:tr>
      <w:tr w:rsidR="007B050C">
        <w:trPr>
          <w:trHeight w:val="285"/>
        </w:trPr>
        <w:tc>
          <w:tcPr>
            <w:tcW w:w="1575" w:type="dxa"/>
            <w:vAlign w:val="center"/>
          </w:tcPr>
          <w:p w:rsidR="007B050C" w:rsidRDefault="000E3FDD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white"/>
              </w:rPr>
              <w:t>10004</w:t>
            </w:r>
          </w:p>
        </w:tc>
        <w:tc>
          <w:tcPr>
            <w:tcW w:w="4252" w:type="dxa"/>
            <w:vAlign w:val="center"/>
          </w:tcPr>
          <w:p w:rsidR="007B050C" w:rsidRDefault="000E3FDD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white"/>
              </w:rPr>
              <w:t>操作失败+失败码</w:t>
            </w:r>
          </w:p>
        </w:tc>
      </w:tr>
      <w:tr w:rsidR="007B050C">
        <w:trPr>
          <w:trHeight w:val="285"/>
        </w:trPr>
        <w:tc>
          <w:tcPr>
            <w:tcW w:w="1575" w:type="dxa"/>
            <w:vAlign w:val="center"/>
          </w:tcPr>
          <w:p w:rsidR="007B050C" w:rsidRDefault="000E3FDD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white"/>
              </w:rPr>
              <w:t>10005</w:t>
            </w:r>
          </w:p>
        </w:tc>
        <w:tc>
          <w:tcPr>
            <w:tcW w:w="4252" w:type="dxa"/>
            <w:vAlign w:val="center"/>
          </w:tcPr>
          <w:p w:rsidR="007B050C" w:rsidRDefault="000E3FDD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white"/>
              </w:rPr>
              <w:t>未找到归属地</w:t>
            </w:r>
          </w:p>
        </w:tc>
      </w:tr>
      <w:tr w:rsidR="007B050C">
        <w:trPr>
          <w:trHeight w:val="285"/>
        </w:trPr>
        <w:tc>
          <w:tcPr>
            <w:tcW w:w="1575" w:type="dxa"/>
            <w:vAlign w:val="center"/>
          </w:tcPr>
          <w:p w:rsidR="007B050C" w:rsidRDefault="000E3FDD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white"/>
              </w:rPr>
              <w:t>10006</w:t>
            </w:r>
          </w:p>
        </w:tc>
        <w:tc>
          <w:tcPr>
            <w:tcW w:w="4252" w:type="dxa"/>
            <w:vAlign w:val="center"/>
          </w:tcPr>
          <w:p w:rsidR="007B050C" w:rsidRDefault="000E3FDD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white"/>
              </w:rPr>
              <w:t>MD5参数校验失败</w:t>
            </w:r>
          </w:p>
        </w:tc>
      </w:tr>
      <w:tr w:rsidR="007B050C">
        <w:trPr>
          <w:trHeight w:val="285"/>
        </w:trPr>
        <w:tc>
          <w:tcPr>
            <w:tcW w:w="1575" w:type="dxa"/>
            <w:vAlign w:val="center"/>
          </w:tcPr>
          <w:p w:rsidR="007B050C" w:rsidRDefault="000E3FDD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white"/>
              </w:rPr>
              <w:t>10007</w:t>
            </w:r>
          </w:p>
        </w:tc>
        <w:tc>
          <w:tcPr>
            <w:tcW w:w="4252" w:type="dxa"/>
            <w:vAlign w:val="center"/>
          </w:tcPr>
          <w:p w:rsidR="007B050C" w:rsidRDefault="000E3FDD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white"/>
              </w:rPr>
              <w:t>没有匹配到产品</w:t>
            </w:r>
          </w:p>
        </w:tc>
      </w:tr>
      <w:tr w:rsidR="007B050C">
        <w:trPr>
          <w:trHeight w:val="285"/>
        </w:trPr>
        <w:tc>
          <w:tcPr>
            <w:tcW w:w="1575" w:type="dxa"/>
            <w:vAlign w:val="center"/>
          </w:tcPr>
          <w:p w:rsidR="007B050C" w:rsidRDefault="000E3FDD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white"/>
              </w:rPr>
              <w:t>10008</w:t>
            </w:r>
          </w:p>
        </w:tc>
        <w:tc>
          <w:tcPr>
            <w:tcW w:w="4252" w:type="dxa"/>
            <w:vAlign w:val="center"/>
          </w:tcPr>
          <w:p w:rsidR="007B050C" w:rsidRDefault="000E3FDD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white"/>
              </w:rPr>
              <w:t>商家流量费用不够支付!</w:t>
            </w:r>
          </w:p>
        </w:tc>
      </w:tr>
      <w:tr w:rsidR="007B050C">
        <w:trPr>
          <w:trHeight w:val="285"/>
        </w:trPr>
        <w:tc>
          <w:tcPr>
            <w:tcW w:w="1575" w:type="dxa"/>
            <w:vAlign w:val="center"/>
          </w:tcPr>
          <w:p w:rsidR="007B050C" w:rsidRDefault="000E3FDD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white"/>
              </w:rPr>
              <w:t>10009</w:t>
            </w:r>
          </w:p>
        </w:tc>
        <w:tc>
          <w:tcPr>
            <w:tcW w:w="4252" w:type="dxa"/>
            <w:vAlign w:val="center"/>
          </w:tcPr>
          <w:p w:rsidR="007B050C" w:rsidRDefault="000E3FDD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white"/>
              </w:rPr>
              <w:t>没有此订单号或订单号过期</w:t>
            </w:r>
          </w:p>
        </w:tc>
      </w:tr>
      <w:tr w:rsidR="007B050C">
        <w:trPr>
          <w:trHeight w:val="285"/>
        </w:trPr>
        <w:tc>
          <w:tcPr>
            <w:tcW w:w="1575" w:type="dxa"/>
            <w:vAlign w:val="center"/>
          </w:tcPr>
          <w:p w:rsidR="007B050C" w:rsidRDefault="000E3FDD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white"/>
              </w:rPr>
              <w:t>19999</w:t>
            </w:r>
          </w:p>
        </w:tc>
        <w:tc>
          <w:tcPr>
            <w:tcW w:w="4252" w:type="dxa"/>
            <w:vAlign w:val="center"/>
          </w:tcPr>
          <w:p w:rsidR="007B050C" w:rsidRDefault="000E3FDD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异常</w:t>
            </w:r>
          </w:p>
        </w:tc>
      </w:tr>
    </w:tbl>
    <w:p w:rsidR="007B050C" w:rsidRDefault="000E3FDD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如果result=“err_xxx”，这里XXX表示运营商返回的错误码</w:t>
      </w:r>
    </w:p>
    <w:p w:rsidR="007B050C" w:rsidRDefault="007B050C">
      <w:pPr>
        <w:jc w:val="left"/>
        <w:rPr>
          <w:rFonts w:ascii="微软雅黑" w:eastAsia="微软雅黑" w:hAnsi="微软雅黑"/>
          <w:sz w:val="18"/>
          <w:szCs w:val="18"/>
        </w:rPr>
      </w:pPr>
    </w:p>
    <w:p w:rsidR="007B050C" w:rsidRDefault="000E3FDD">
      <w:pPr>
        <w:pStyle w:val="2"/>
        <w:jc w:val="left"/>
        <w:rPr>
          <w:ins w:id="2" w:author="Administrator" w:date="2016-03-08T09:44:00Z"/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四 、MD5加密方式</w:t>
      </w:r>
    </w:p>
    <w:p w:rsidR="007B050C" w:rsidRDefault="007B050C"/>
    <w:p w:rsidR="007B050C" w:rsidRPr="007B050C" w:rsidRDefault="000E3FDD">
      <w:pPr>
        <w:jc w:val="left"/>
        <w:rPr>
          <w:rFonts w:ascii="微软雅黑" w:eastAsia="微软雅黑" w:hAnsi="微软雅黑" w:cs="微软雅黑"/>
          <w:sz w:val="18"/>
          <w:szCs w:val="18"/>
          <w:rPrChange w:id="3" w:author="Administrator" w:date="2016-03-08T09:46:00Z">
            <w:rPr>
              <w:rFonts w:ascii="微软雅黑" w:eastAsia="微软雅黑" w:hAnsi="微软雅黑" w:cs="宋体"/>
              <w:sz w:val="18"/>
              <w:szCs w:val="18"/>
            </w:rPr>
          </w:rPrChange>
        </w:rPr>
      </w:pPr>
      <w:r>
        <w:rPr>
          <w:rFonts w:ascii="微软雅黑" w:eastAsia="微软雅黑" w:hAnsi="微软雅黑" w:cs="微软雅黑"/>
          <w:sz w:val="18"/>
          <w:szCs w:val="18"/>
          <w:rPrChange w:id="4" w:author="Administrator" w:date="2016-03-08T09:46:00Z">
            <w:rPr>
              <w:rFonts w:ascii="微软雅黑" w:eastAsia="微软雅黑" w:hAnsi="微软雅黑" w:cs="宋体"/>
              <w:sz w:val="18"/>
              <w:szCs w:val="18"/>
            </w:rPr>
          </w:rPrChange>
        </w:rPr>
        <w:t>sig加密:(</w:t>
      </w:r>
      <w:r>
        <w:rPr>
          <w:rFonts w:ascii="微软雅黑" w:eastAsia="微软雅黑" w:hAnsi="微软雅黑" w:cs="微软雅黑" w:hint="eastAsia"/>
          <w:color w:val="3F7F5F"/>
          <w:sz w:val="18"/>
          <w:szCs w:val="18"/>
          <w:highlight w:val="white"/>
        </w:rPr>
        <w:t xml:space="preserve">us + "||" + phone + "||" + flow + "||" + type + "||" + </w:t>
      </w:r>
      <w:r>
        <w:rPr>
          <w:rFonts w:ascii="微软雅黑" w:eastAsia="微软雅黑" w:hAnsi="微软雅黑" w:cs="微软雅黑" w:hint="eastAsia"/>
          <w:color w:val="3F7F5F"/>
          <w:sz w:val="18"/>
          <w:szCs w:val="18"/>
          <w:highlight w:val="white"/>
          <w:u w:val="single"/>
        </w:rPr>
        <w:t>ts</w:t>
      </w:r>
      <w:r>
        <w:rPr>
          <w:rFonts w:ascii="微软雅黑" w:eastAsia="微软雅黑" w:hAnsi="微软雅黑" w:cs="微软雅黑" w:hint="eastAsia"/>
          <w:color w:val="3F7F5F"/>
          <w:sz w:val="18"/>
          <w:szCs w:val="18"/>
          <w:highlight w:val="white"/>
        </w:rPr>
        <w:t>+ "||"+</w:t>
      </w:r>
      <w:r>
        <w:rPr>
          <w:rFonts w:ascii="微软雅黑" w:eastAsia="微软雅黑" w:hAnsi="微软雅黑" w:cs="微软雅黑" w:hint="eastAsia"/>
          <w:sz w:val="18"/>
          <w:szCs w:val="18"/>
          <w:rPrChange w:id="5" w:author="Administrator" w:date="2016-03-08T09:46:00Z">
            <w:rPr>
              <w:rFonts w:ascii="微软雅黑" w:eastAsia="微软雅黑" w:hAnsi="微软雅黑" w:cs="宋体" w:hint="eastAsia"/>
              <w:sz w:val="18"/>
              <w:szCs w:val="18"/>
            </w:rPr>
          </w:rPrChange>
        </w:rPr>
        <w:t>密匙</w:t>
      </w:r>
      <w:r>
        <w:rPr>
          <w:rFonts w:ascii="微软雅黑" w:eastAsia="微软雅黑" w:hAnsi="微软雅黑" w:cs="微软雅黑"/>
          <w:sz w:val="18"/>
          <w:szCs w:val="18"/>
          <w:rPrChange w:id="6" w:author="Administrator" w:date="2016-03-08T09:46:00Z">
            <w:rPr>
              <w:rFonts w:ascii="微软雅黑" w:eastAsia="微软雅黑" w:hAnsi="微软雅黑" w:cs="宋体"/>
              <w:sz w:val="18"/>
              <w:szCs w:val="18"/>
            </w:rPr>
          </w:rPrChange>
        </w:rPr>
        <w:t>)拼接后进行MD5加密进行传参即可。</w:t>
      </w:r>
    </w:p>
    <w:sectPr w:rsidR="007B050C" w:rsidRPr="007B050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65603"/>
    <w:multiLevelType w:val="multilevel"/>
    <w:tmpl w:val="08B65603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hint="eastAsia"/>
        <w:b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AAB082"/>
    <w:multiLevelType w:val="singleLevel"/>
    <w:tmpl w:val="53AAB08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53F6D3E9"/>
    <w:multiLevelType w:val="singleLevel"/>
    <w:tmpl w:val="53F6D3E9"/>
    <w:lvl w:ilvl="0">
      <w:start w:val="1"/>
      <w:numFmt w:val="chineseCounting"/>
      <w:suff w:val="nothing"/>
      <w:lvlText w:val="%1、"/>
      <w:lvlJc w:val="left"/>
    </w:lvl>
  </w:abstractNum>
  <w:abstractNum w:abstractNumId="3">
    <w:nsid w:val="5722FA97"/>
    <w:multiLevelType w:val="singleLevel"/>
    <w:tmpl w:val="5722FA9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0F58"/>
    <w:rsid w:val="00074F75"/>
    <w:rsid w:val="00083406"/>
    <w:rsid w:val="000E07C6"/>
    <w:rsid w:val="000E3FDD"/>
    <w:rsid w:val="00172A27"/>
    <w:rsid w:val="001758F0"/>
    <w:rsid w:val="001C58DE"/>
    <w:rsid w:val="001D131A"/>
    <w:rsid w:val="001D3AC6"/>
    <w:rsid w:val="002121BE"/>
    <w:rsid w:val="0025121E"/>
    <w:rsid w:val="002C0B13"/>
    <w:rsid w:val="002C4464"/>
    <w:rsid w:val="00370F14"/>
    <w:rsid w:val="00373984"/>
    <w:rsid w:val="003C1ED9"/>
    <w:rsid w:val="003E5664"/>
    <w:rsid w:val="004063DA"/>
    <w:rsid w:val="0040754A"/>
    <w:rsid w:val="004710A3"/>
    <w:rsid w:val="0048609B"/>
    <w:rsid w:val="004B4BE8"/>
    <w:rsid w:val="004D6F5B"/>
    <w:rsid w:val="004D7749"/>
    <w:rsid w:val="0054590B"/>
    <w:rsid w:val="00561C39"/>
    <w:rsid w:val="005F55D4"/>
    <w:rsid w:val="006401BF"/>
    <w:rsid w:val="006D2628"/>
    <w:rsid w:val="006E240F"/>
    <w:rsid w:val="007466B1"/>
    <w:rsid w:val="007B050C"/>
    <w:rsid w:val="007D011A"/>
    <w:rsid w:val="007D7F2C"/>
    <w:rsid w:val="00803865"/>
    <w:rsid w:val="00861ED4"/>
    <w:rsid w:val="00951B24"/>
    <w:rsid w:val="009635F1"/>
    <w:rsid w:val="009707E8"/>
    <w:rsid w:val="00977E20"/>
    <w:rsid w:val="00982365"/>
    <w:rsid w:val="009C48D3"/>
    <w:rsid w:val="009D2299"/>
    <w:rsid w:val="00A039D5"/>
    <w:rsid w:val="00A345A5"/>
    <w:rsid w:val="00A542A5"/>
    <w:rsid w:val="00AE4496"/>
    <w:rsid w:val="00B43C8C"/>
    <w:rsid w:val="00B51175"/>
    <w:rsid w:val="00B63AE6"/>
    <w:rsid w:val="00C30B80"/>
    <w:rsid w:val="00C40A1A"/>
    <w:rsid w:val="00CF603C"/>
    <w:rsid w:val="00D3201A"/>
    <w:rsid w:val="00D7023E"/>
    <w:rsid w:val="00D773C5"/>
    <w:rsid w:val="00DC34B0"/>
    <w:rsid w:val="00E01796"/>
    <w:rsid w:val="00E666BD"/>
    <w:rsid w:val="00F16160"/>
    <w:rsid w:val="00F472D2"/>
    <w:rsid w:val="00FD6028"/>
    <w:rsid w:val="037D28C8"/>
    <w:rsid w:val="03EC7023"/>
    <w:rsid w:val="0532496A"/>
    <w:rsid w:val="077273F9"/>
    <w:rsid w:val="09C47A61"/>
    <w:rsid w:val="0B93548B"/>
    <w:rsid w:val="0CA12610"/>
    <w:rsid w:val="0CE50CE2"/>
    <w:rsid w:val="0FAC4347"/>
    <w:rsid w:val="119B31BA"/>
    <w:rsid w:val="22811A2C"/>
    <w:rsid w:val="22B26978"/>
    <w:rsid w:val="27936BAA"/>
    <w:rsid w:val="2AAB580F"/>
    <w:rsid w:val="2F4D7E5C"/>
    <w:rsid w:val="2F874000"/>
    <w:rsid w:val="2FDB041D"/>
    <w:rsid w:val="335453C3"/>
    <w:rsid w:val="34332832"/>
    <w:rsid w:val="35AD209F"/>
    <w:rsid w:val="388B11D3"/>
    <w:rsid w:val="38DC64B7"/>
    <w:rsid w:val="3D785605"/>
    <w:rsid w:val="424B47D3"/>
    <w:rsid w:val="42884B55"/>
    <w:rsid w:val="42D6299A"/>
    <w:rsid w:val="45A563E3"/>
    <w:rsid w:val="463E256A"/>
    <w:rsid w:val="49E6704C"/>
    <w:rsid w:val="4E2B0F4A"/>
    <w:rsid w:val="508A77AF"/>
    <w:rsid w:val="53871716"/>
    <w:rsid w:val="58911EE6"/>
    <w:rsid w:val="5B4C4D77"/>
    <w:rsid w:val="5D255027"/>
    <w:rsid w:val="5D2C5CEA"/>
    <w:rsid w:val="5EC05134"/>
    <w:rsid w:val="701C18D9"/>
    <w:rsid w:val="717142FE"/>
    <w:rsid w:val="76094035"/>
    <w:rsid w:val="77412D33"/>
    <w:rsid w:val="7BA93639"/>
    <w:rsid w:val="7D13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04DD03-FC98-4D68-B277-F145955F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  <w:szCs w:val="24"/>
    </w:rPr>
  </w:style>
  <w:style w:type="character" w:styleId="a5">
    <w:name w:val="Hyperlink"/>
    <w:uiPriority w:val="99"/>
    <w:unhideWhenUsed/>
    <w:qFormat/>
    <w:rPr>
      <w:color w:val="0000FF"/>
      <w:u w:val="single"/>
    </w:rPr>
  </w:style>
  <w:style w:type="paragraph" w:styleId="a6">
    <w:name w:val="Note Heading"/>
    <w:basedOn w:val="a"/>
    <w:next w:val="a"/>
    <w:link w:val="Char"/>
    <w:rsid w:val="00FD6028"/>
    <w:pPr>
      <w:jc w:val="center"/>
    </w:pPr>
    <w:rPr>
      <w:szCs w:val="24"/>
    </w:rPr>
  </w:style>
  <w:style w:type="character" w:customStyle="1" w:styleId="Char">
    <w:name w:val="注释标题 Char"/>
    <w:link w:val="a6"/>
    <w:rsid w:val="00FD602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xd-api-mobile/qg/order?sell_id=18&amp;url_parm=C9B21F4F531D51E2908DF0D70F746325F85BE15F66A11BA70DCB2B8710203F772D19C4B34AEE9349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80/sxd-api-unit/api/ord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sxd-api-unit/api/ord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80/sxd-api-mobile/qg/order?sell_id=18&amp;url_parm=C9B21F4F531D51E2908DF0D70F746325F85BE15F66A11BA70DCB2B8710203F772D19C4B34AEE934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572</Words>
  <Characters>3263</Characters>
  <Application>Microsoft Office Word</Application>
  <DocSecurity>0</DocSecurity>
  <Lines>27</Lines>
  <Paragraphs>7</Paragraphs>
  <ScaleCrop>false</ScaleCrop>
  <Company>Lenovo</Company>
  <LinksUpToDate>false</LinksUpToDate>
  <CharactersWithSpaces>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业务订购请求</dc:title>
  <dc:creator>Administrator</dc:creator>
  <cp:lastModifiedBy>bimnm</cp:lastModifiedBy>
  <cp:revision>23</cp:revision>
  <dcterms:created xsi:type="dcterms:W3CDTF">2014-12-10T09:08:00Z</dcterms:created>
  <dcterms:modified xsi:type="dcterms:W3CDTF">2016-05-10T08:50:00Z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